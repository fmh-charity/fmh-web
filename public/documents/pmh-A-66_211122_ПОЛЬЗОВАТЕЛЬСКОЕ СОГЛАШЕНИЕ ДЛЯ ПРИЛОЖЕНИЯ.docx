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88E69" w14:textId="77777777" w:rsidR="005B2DA7" w:rsidRDefault="005B2DA7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0588E6A" w14:textId="77777777" w:rsidR="005B2DA7" w:rsidRDefault="00217661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ПОЛЬЗОВАТЕЛЬСКОЕ СОГЛАШЕНИЕ ДЛЯ ПРИЛОЖЕНИЯ</w:t>
      </w:r>
    </w:p>
    <w:p w14:paraId="60588E6B" w14:textId="77777777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0" w:name="_hszcnlp1kinz" w:colFirst="0" w:colLast="0"/>
      <w:bookmarkEnd w:id="0"/>
      <w:r>
        <w:rPr>
          <w:sz w:val="24"/>
          <w:szCs w:val="24"/>
        </w:rPr>
        <w:t>1. ОПРЕДЕЛЕНИЕ ПОНЯТИЙ</w:t>
      </w:r>
    </w:p>
    <w:p w14:paraId="60588E6C" w14:textId="77777777" w:rsidR="005B2DA7" w:rsidRDefault="00217661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В тексте настоящего Соглашения нижеизложенным терминам дано следующее значение:</w:t>
      </w:r>
    </w:p>
    <w:p w14:paraId="21089FC2" w14:textId="7EECE860" w:rsidR="00B36EBB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1.1. </w:t>
      </w:r>
      <w:r w:rsidR="00B36EBB">
        <w:rPr>
          <w:sz w:val="24"/>
          <w:szCs w:val="24"/>
        </w:rPr>
        <w:t xml:space="preserve">"Идентификационные данные" означает </w:t>
      </w:r>
      <w:r w:rsidR="00B36EBB" w:rsidRPr="00B36EBB">
        <w:rPr>
          <w:sz w:val="24"/>
          <w:szCs w:val="24"/>
        </w:rPr>
        <w:t xml:space="preserve">логин и пароль, а также иные данные (коды доступа и пр.), введение которых Пользователем позволяет аутентифицировать Пользователя. Порядок присвоения и (или) получения идентификационных данных указывается в настоящем Соглашении </w:t>
      </w:r>
      <w:proofErr w:type="gramStart"/>
      <w:r w:rsidR="00B36EBB" w:rsidRPr="00B36EBB">
        <w:rPr>
          <w:sz w:val="24"/>
          <w:szCs w:val="24"/>
        </w:rPr>
        <w:t>и(</w:t>
      </w:r>
      <w:proofErr w:type="gramEnd"/>
      <w:r w:rsidR="00B36EBB" w:rsidRPr="00B36EBB">
        <w:rPr>
          <w:sz w:val="24"/>
          <w:szCs w:val="24"/>
        </w:rPr>
        <w:t>или) в меню Приложения.</w:t>
      </w:r>
    </w:p>
    <w:p w14:paraId="60588E6D" w14:textId="77162967" w:rsidR="005B2DA7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 </w:t>
      </w:r>
      <w:r w:rsidR="00217661">
        <w:rPr>
          <w:sz w:val="24"/>
          <w:szCs w:val="24"/>
        </w:rPr>
        <w:t xml:space="preserve">"Компания", "Мы", "Наш", "Нас", "Нами" или какие-либо другие схожие производные (в зависимости от контекста) означает </w:t>
      </w:r>
      <w:r w:rsidR="00217661" w:rsidRPr="00DD7CEF">
        <w:rPr>
          <w:sz w:val="24"/>
          <w:szCs w:val="24"/>
        </w:rPr>
        <w:t>следующее лицо</w:t>
      </w:r>
      <w:r w:rsidR="00AC3A89" w:rsidRPr="00AC3A89">
        <w:rPr>
          <w:sz w:val="24"/>
          <w:szCs w:val="24"/>
        </w:rPr>
        <w:t xml:space="preserve"> </w:t>
      </w:r>
      <w:r w:rsidR="00AC3A89">
        <w:rPr>
          <w:sz w:val="24"/>
          <w:szCs w:val="24"/>
        </w:rPr>
        <w:t>Общество с ограниченной ответственностью «Инновационный центр Ай-</w:t>
      </w:r>
      <w:proofErr w:type="spellStart"/>
      <w:r w:rsidR="00AC3A89">
        <w:rPr>
          <w:sz w:val="24"/>
          <w:szCs w:val="24"/>
        </w:rPr>
        <w:t>Теко</w:t>
      </w:r>
      <w:proofErr w:type="spellEnd"/>
      <w:r w:rsidR="00AC3A89">
        <w:rPr>
          <w:sz w:val="24"/>
          <w:szCs w:val="24"/>
        </w:rPr>
        <w:t>»</w:t>
      </w:r>
      <w:proofErr w:type="gramStart"/>
      <w:r w:rsidR="00AC3A89">
        <w:rPr>
          <w:sz w:val="24"/>
          <w:szCs w:val="24"/>
        </w:rPr>
        <w:t>,а</w:t>
      </w:r>
      <w:proofErr w:type="gramEnd"/>
      <w:r w:rsidR="00AC3A89">
        <w:rPr>
          <w:sz w:val="24"/>
          <w:szCs w:val="24"/>
        </w:rPr>
        <w:t xml:space="preserve">дрес </w:t>
      </w:r>
      <w:proofErr w:type="spellStart"/>
      <w:r w:rsidR="00AC3A89">
        <w:rPr>
          <w:sz w:val="24"/>
          <w:szCs w:val="24"/>
        </w:rPr>
        <w:t>местонахождения:Россия</w:t>
      </w:r>
      <w:proofErr w:type="spellEnd"/>
      <w:r w:rsidR="00AC3A89">
        <w:rPr>
          <w:sz w:val="24"/>
          <w:szCs w:val="24"/>
        </w:rPr>
        <w:t xml:space="preserve">, г. Москва, Ленинский проспект, д. 42, к.6, этаж 2, пом. </w:t>
      </w:r>
      <w:r w:rsidR="00AC3A89">
        <w:rPr>
          <w:sz w:val="24"/>
          <w:szCs w:val="24"/>
          <w:lang w:val="en-US"/>
        </w:rPr>
        <w:t>V</w:t>
      </w:r>
      <w:proofErr w:type="gramStart"/>
      <w:r w:rsidR="00AC3A89">
        <w:rPr>
          <w:sz w:val="24"/>
          <w:szCs w:val="24"/>
        </w:rPr>
        <w:t>,комн</w:t>
      </w:r>
      <w:proofErr w:type="gramEnd"/>
      <w:r w:rsidR="00AC3A89">
        <w:rPr>
          <w:sz w:val="24"/>
          <w:szCs w:val="24"/>
        </w:rPr>
        <w:t>. 8</w:t>
      </w:r>
      <w:r w:rsidR="00217661">
        <w:rPr>
          <w:sz w:val="24"/>
          <w:szCs w:val="24"/>
        </w:rPr>
        <w:t xml:space="preserve"> (включая, его филиалы и </w:t>
      </w:r>
      <w:proofErr w:type="gramStart"/>
      <w:r w:rsidR="00217661">
        <w:rPr>
          <w:sz w:val="24"/>
          <w:szCs w:val="24"/>
        </w:rPr>
        <w:t>представительства</w:t>
      </w:r>
      <w:proofErr w:type="gramEnd"/>
      <w:r w:rsidR="00217661">
        <w:rPr>
          <w:sz w:val="24"/>
          <w:szCs w:val="24"/>
        </w:rPr>
        <w:t xml:space="preserve"> как на территории Российской Федерации, так и за ее пределами, а также какие-либо другие лица, созданные в результате реорганизации Компании), которое является </w:t>
      </w:r>
      <w:r w:rsidR="00562270">
        <w:rPr>
          <w:sz w:val="24"/>
          <w:szCs w:val="24"/>
        </w:rPr>
        <w:t>п</w:t>
      </w:r>
      <w:r w:rsidR="00422BB6">
        <w:rPr>
          <w:sz w:val="24"/>
          <w:szCs w:val="24"/>
        </w:rPr>
        <w:t>равообладателем</w:t>
      </w:r>
      <w:r w:rsidR="00217661">
        <w:rPr>
          <w:sz w:val="24"/>
          <w:szCs w:val="24"/>
        </w:rPr>
        <w:t xml:space="preserve"> Приложения.</w:t>
      </w:r>
    </w:p>
    <w:p w14:paraId="60588E6E" w14:textId="0E8BA71A" w:rsidR="005B2DA7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1.3. </w:t>
      </w:r>
      <w:proofErr w:type="gramStart"/>
      <w:r w:rsidR="00217661">
        <w:rPr>
          <w:sz w:val="24"/>
          <w:szCs w:val="24"/>
        </w:rPr>
        <w:t xml:space="preserve">"Контент приложения" означает все объекты, размещенные </w:t>
      </w:r>
      <w:r w:rsidR="00A56210">
        <w:rPr>
          <w:sz w:val="24"/>
          <w:szCs w:val="24"/>
        </w:rPr>
        <w:t>К</w:t>
      </w:r>
      <w:r w:rsidR="00217661">
        <w:rPr>
          <w:sz w:val="24"/>
          <w:szCs w:val="24"/>
        </w:rPr>
        <w:t>омпанией и/или третьими лицами (с разрешения Компании) в Приложении, в том числе элементы дизайна, текст, графические изображения, иллюстрации, виртуальные объекты, видео, программы, музыка, звуки, информация, уведомления и какие-либо другие схожие объекты, их подборки или комбинации.</w:t>
      </w:r>
      <w:proofErr w:type="gramEnd"/>
    </w:p>
    <w:p w14:paraId="60588E6F" w14:textId="61B41345" w:rsidR="005B2DA7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1.4. </w:t>
      </w:r>
      <w:proofErr w:type="gramStart"/>
      <w:r w:rsidR="00217661">
        <w:rPr>
          <w:sz w:val="24"/>
          <w:szCs w:val="24"/>
        </w:rPr>
        <w:t xml:space="preserve">"Обновления" означает программный </w:t>
      </w:r>
      <w:proofErr w:type="spellStart"/>
      <w:r w:rsidR="00217661">
        <w:rPr>
          <w:sz w:val="24"/>
          <w:szCs w:val="24"/>
        </w:rPr>
        <w:t>патч</w:t>
      </w:r>
      <w:proofErr w:type="spellEnd"/>
      <w:r w:rsidR="00217661">
        <w:rPr>
          <w:sz w:val="24"/>
          <w:szCs w:val="24"/>
        </w:rPr>
        <w:t xml:space="preserve"> или программный пакет для Приложения, который время от времени выпускается Компанией, предлагается для бесплатной загрузки Пользователями, которые уже используют Приложение, и направлен на фиксацию неработающих функций Приложения, устранение багов (ошибок) в работе Приложения или внедрение небольших программных компонентов для обеспечения большей безопасности и совместимости Приложения с устройствами.</w:t>
      </w:r>
      <w:proofErr w:type="gramEnd"/>
    </w:p>
    <w:p w14:paraId="60588E71" w14:textId="566C3682" w:rsidR="005B2DA7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1.5. </w:t>
      </w:r>
      <w:r w:rsidR="00217661">
        <w:rPr>
          <w:sz w:val="24"/>
          <w:szCs w:val="24"/>
        </w:rPr>
        <w:t xml:space="preserve">"Платформа" означает облачную платформу, на которой Компания </w:t>
      </w:r>
      <w:proofErr w:type="gramStart"/>
      <w:r w:rsidR="00217661">
        <w:rPr>
          <w:sz w:val="24"/>
          <w:szCs w:val="24"/>
        </w:rPr>
        <w:t>разместила Приложение</w:t>
      </w:r>
      <w:proofErr w:type="gramEnd"/>
      <w:r w:rsidR="00217661">
        <w:rPr>
          <w:sz w:val="24"/>
          <w:szCs w:val="24"/>
        </w:rPr>
        <w:t xml:space="preserve"> для его последующего скачивания Пользователем. Настоящее Приложение доступно для скачивания </w:t>
      </w:r>
      <w:proofErr w:type="spellStart"/>
      <w:r w:rsidR="00217661">
        <w:rPr>
          <w:sz w:val="24"/>
          <w:szCs w:val="24"/>
        </w:rPr>
        <w:t>Google</w:t>
      </w:r>
      <w:proofErr w:type="spellEnd"/>
      <w:r w:rsidR="00217661">
        <w:rPr>
          <w:sz w:val="24"/>
          <w:szCs w:val="24"/>
        </w:rPr>
        <w:t xml:space="preserve"> </w:t>
      </w:r>
      <w:proofErr w:type="spellStart"/>
      <w:r w:rsidR="00217661">
        <w:rPr>
          <w:sz w:val="24"/>
          <w:szCs w:val="24"/>
        </w:rPr>
        <w:t>Play</w:t>
      </w:r>
      <w:proofErr w:type="spellEnd"/>
      <w:r w:rsidR="00217661">
        <w:rPr>
          <w:sz w:val="24"/>
          <w:szCs w:val="24"/>
        </w:rPr>
        <w:t>.</w:t>
      </w:r>
    </w:p>
    <w:p w14:paraId="60588E72" w14:textId="68366FDA" w:rsidR="005B2DA7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1.6. </w:t>
      </w:r>
      <w:r w:rsidR="00217661">
        <w:rPr>
          <w:sz w:val="24"/>
          <w:szCs w:val="24"/>
        </w:rPr>
        <w:t>"П</w:t>
      </w:r>
      <w:r w:rsidR="00F30B00">
        <w:rPr>
          <w:sz w:val="24"/>
          <w:szCs w:val="24"/>
        </w:rPr>
        <w:t>О</w:t>
      </w:r>
      <w:r w:rsidR="00217661">
        <w:rPr>
          <w:sz w:val="24"/>
          <w:szCs w:val="24"/>
        </w:rPr>
        <w:t xml:space="preserve"> приложения" означает программное обеспечение, разработанное </w:t>
      </w:r>
      <w:r w:rsidR="00A56210">
        <w:rPr>
          <w:sz w:val="24"/>
          <w:szCs w:val="24"/>
        </w:rPr>
        <w:t>К</w:t>
      </w:r>
      <w:r w:rsidR="00217661">
        <w:rPr>
          <w:sz w:val="24"/>
          <w:szCs w:val="24"/>
        </w:rPr>
        <w:t xml:space="preserve">омпанией (и/или третьими лицами по поручению Компании) для Приложения, включая, </w:t>
      </w:r>
      <w:proofErr w:type="gramStart"/>
      <w:r w:rsidR="00217661">
        <w:rPr>
          <w:sz w:val="24"/>
          <w:szCs w:val="24"/>
        </w:rPr>
        <w:t>однако</w:t>
      </w:r>
      <w:proofErr w:type="gramEnd"/>
      <w:r w:rsidR="00217661">
        <w:rPr>
          <w:sz w:val="24"/>
          <w:szCs w:val="24"/>
        </w:rPr>
        <w:t xml:space="preserve"> не ограничиваясь, весь софт, скрипты, коды (HTML коды), программы и </w:t>
      </w:r>
      <w:r w:rsidR="00FB7C4B">
        <w:rPr>
          <w:sz w:val="24"/>
          <w:szCs w:val="24"/>
        </w:rPr>
        <w:t>т.п</w:t>
      </w:r>
      <w:r w:rsidR="00217661">
        <w:rPr>
          <w:sz w:val="24"/>
          <w:szCs w:val="24"/>
        </w:rPr>
        <w:t>.</w:t>
      </w:r>
    </w:p>
    <w:p w14:paraId="60588E73" w14:textId="0B6DE500" w:rsidR="005B2DA7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1.7. </w:t>
      </w:r>
      <w:proofErr w:type="gramStart"/>
      <w:r w:rsidR="00217661" w:rsidRPr="002C1FE4">
        <w:rPr>
          <w:sz w:val="24"/>
          <w:szCs w:val="24"/>
        </w:rPr>
        <w:t>"Пользователь",</w:t>
      </w:r>
      <w:r w:rsidR="00217661">
        <w:rPr>
          <w:sz w:val="24"/>
          <w:szCs w:val="24"/>
        </w:rPr>
        <w:t xml:space="preserve"> "Вы", "Ваш", "Вас", "Вами" или какие-либо другие схожие производные (в зависимости от контекста) означает </w:t>
      </w:r>
      <w:r w:rsidR="00A673C2">
        <w:rPr>
          <w:sz w:val="24"/>
          <w:szCs w:val="24"/>
        </w:rPr>
        <w:t xml:space="preserve">физическое </w:t>
      </w:r>
      <w:r w:rsidR="00217661">
        <w:rPr>
          <w:sz w:val="24"/>
          <w:szCs w:val="24"/>
        </w:rPr>
        <w:t xml:space="preserve">лицо, </w:t>
      </w:r>
      <w:r w:rsidR="00A673C2">
        <w:rPr>
          <w:sz w:val="24"/>
          <w:szCs w:val="24"/>
        </w:rPr>
        <w:t>достигшее возраста</w:t>
      </w:r>
      <w:r w:rsidR="007A7284">
        <w:rPr>
          <w:sz w:val="24"/>
          <w:szCs w:val="24"/>
        </w:rPr>
        <w:t xml:space="preserve"> 14 лет</w:t>
      </w:r>
      <w:r w:rsidR="00A673C2">
        <w:rPr>
          <w:sz w:val="24"/>
          <w:szCs w:val="24"/>
        </w:rPr>
        <w:t xml:space="preserve">, </w:t>
      </w:r>
      <w:r w:rsidR="00217661">
        <w:rPr>
          <w:sz w:val="24"/>
          <w:szCs w:val="24"/>
        </w:rPr>
        <w:t xml:space="preserve">которое (1) пользуется Приложением и получило доступ к </w:t>
      </w:r>
      <w:r w:rsidR="00810E10">
        <w:rPr>
          <w:sz w:val="24"/>
          <w:szCs w:val="24"/>
        </w:rPr>
        <w:t>его функционалу в зависимости от Ролевой модели</w:t>
      </w:r>
      <w:r w:rsidR="00217661">
        <w:rPr>
          <w:sz w:val="24"/>
          <w:szCs w:val="24"/>
        </w:rPr>
        <w:t>; и (2) дало свое согласие на соблюдение правил пользования Приложением, изложенных в тексте данного соглашения, путем проставления специальной галочки при открытии Приложения.</w:t>
      </w:r>
      <w:proofErr w:type="gramEnd"/>
    </w:p>
    <w:p w14:paraId="32DE33C0" w14:textId="07E2888E" w:rsidR="000E1C68" w:rsidRDefault="00593C48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1.8. </w:t>
      </w:r>
      <w:r w:rsidR="000E1C68">
        <w:rPr>
          <w:sz w:val="24"/>
          <w:szCs w:val="24"/>
        </w:rPr>
        <w:t>"</w:t>
      </w:r>
      <w:r w:rsidR="000E1C68" w:rsidRPr="000E1C68">
        <w:rPr>
          <w:sz w:val="24"/>
          <w:szCs w:val="24"/>
        </w:rPr>
        <w:t>Профиль Пользователя</w:t>
      </w:r>
      <w:r w:rsidR="007B121D">
        <w:rPr>
          <w:sz w:val="24"/>
          <w:szCs w:val="24"/>
        </w:rPr>
        <w:t>"</w:t>
      </w:r>
      <w:r w:rsidR="000E1C68" w:rsidRPr="000E1C68">
        <w:rPr>
          <w:sz w:val="24"/>
          <w:szCs w:val="24"/>
        </w:rPr>
        <w:t>/</w:t>
      </w:r>
      <w:r w:rsidR="007B121D">
        <w:rPr>
          <w:sz w:val="24"/>
          <w:szCs w:val="24"/>
        </w:rPr>
        <w:t xml:space="preserve"> "</w:t>
      </w:r>
      <w:r w:rsidR="000E1C68" w:rsidRPr="000E1C68">
        <w:rPr>
          <w:sz w:val="24"/>
          <w:szCs w:val="24"/>
        </w:rPr>
        <w:t>Профиль</w:t>
      </w:r>
      <w:r w:rsidR="007B121D">
        <w:rPr>
          <w:sz w:val="24"/>
          <w:szCs w:val="24"/>
        </w:rPr>
        <w:t>"</w:t>
      </w:r>
      <w:r w:rsidR="000E1C68" w:rsidRPr="000E1C68">
        <w:rPr>
          <w:sz w:val="24"/>
          <w:szCs w:val="24"/>
        </w:rPr>
        <w:t xml:space="preserve"> </w:t>
      </w:r>
      <w:r w:rsidR="009C38B0">
        <w:rPr>
          <w:sz w:val="24"/>
          <w:szCs w:val="24"/>
        </w:rPr>
        <w:t>–</w:t>
      </w:r>
      <w:r w:rsidR="000E1C68" w:rsidRPr="000E1C68">
        <w:rPr>
          <w:sz w:val="24"/>
          <w:szCs w:val="24"/>
        </w:rPr>
        <w:t xml:space="preserve"> </w:t>
      </w:r>
      <w:r w:rsidR="009C38B0">
        <w:rPr>
          <w:sz w:val="24"/>
          <w:szCs w:val="24"/>
        </w:rPr>
        <w:t xml:space="preserve">специальный подраздел </w:t>
      </w:r>
      <w:r w:rsidR="000E1C68">
        <w:rPr>
          <w:sz w:val="24"/>
          <w:szCs w:val="24"/>
        </w:rPr>
        <w:t>Приложения</w:t>
      </w:r>
      <w:r w:rsidR="000E1C68" w:rsidRPr="000E1C68">
        <w:rPr>
          <w:sz w:val="24"/>
          <w:szCs w:val="24"/>
        </w:rPr>
        <w:t>,</w:t>
      </w:r>
      <w:r w:rsidR="000E1C68">
        <w:rPr>
          <w:sz w:val="24"/>
          <w:szCs w:val="24"/>
        </w:rPr>
        <w:t xml:space="preserve"> </w:t>
      </w:r>
      <w:r w:rsidR="003D2EBC">
        <w:rPr>
          <w:sz w:val="24"/>
          <w:szCs w:val="24"/>
        </w:rPr>
        <w:t xml:space="preserve">который доступен </w:t>
      </w:r>
      <w:r w:rsidR="003E604E">
        <w:rPr>
          <w:sz w:val="24"/>
          <w:szCs w:val="24"/>
        </w:rPr>
        <w:t>после заполнения предназначенных полей и прохождения процедуры Регистрации</w:t>
      </w:r>
      <w:r w:rsidR="007D32FE">
        <w:rPr>
          <w:sz w:val="24"/>
          <w:szCs w:val="24"/>
        </w:rPr>
        <w:t xml:space="preserve"> в Приложении</w:t>
      </w:r>
      <w:r w:rsidR="003E604E">
        <w:rPr>
          <w:sz w:val="24"/>
          <w:szCs w:val="24"/>
        </w:rPr>
        <w:t xml:space="preserve">, </w:t>
      </w:r>
      <w:r w:rsidR="000E1C68" w:rsidRPr="000E1C68">
        <w:rPr>
          <w:sz w:val="24"/>
          <w:szCs w:val="24"/>
        </w:rPr>
        <w:t>где размещена личная информация о Пользователе, а также другая информация, разместить которую</w:t>
      </w:r>
      <w:r w:rsidR="000E1C68">
        <w:rPr>
          <w:sz w:val="24"/>
          <w:szCs w:val="24"/>
        </w:rPr>
        <w:t xml:space="preserve"> </w:t>
      </w:r>
      <w:r w:rsidR="000E1C68" w:rsidRPr="000E1C68">
        <w:rPr>
          <w:sz w:val="24"/>
          <w:szCs w:val="24"/>
        </w:rPr>
        <w:t xml:space="preserve">может только этот Пользователь. </w:t>
      </w:r>
      <w:r w:rsidR="003D4EF1">
        <w:rPr>
          <w:sz w:val="24"/>
          <w:szCs w:val="24"/>
        </w:rPr>
        <w:t>Профиль позволяет Пользователю управлять сво</w:t>
      </w:r>
      <w:r w:rsidR="00FD3599">
        <w:rPr>
          <w:sz w:val="24"/>
          <w:szCs w:val="24"/>
        </w:rPr>
        <w:t xml:space="preserve">им личным </w:t>
      </w:r>
      <w:r w:rsidR="00FA54D0">
        <w:rPr>
          <w:sz w:val="24"/>
          <w:szCs w:val="24"/>
        </w:rPr>
        <w:t>аккаунтом</w:t>
      </w:r>
      <w:r w:rsidR="00FD3599">
        <w:rPr>
          <w:sz w:val="24"/>
          <w:szCs w:val="24"/>
        </w:rPr>
        <w:t xml:space="preserve"> (</w:t>
      </w:r>
      <w:r w:rsidR="00FA54D0">
        <w:rPr>
          <w:sz w:val="24"/>
          <w:szCs w:val="24"/>
        </w:rPr>
        <w:t>кабинетом</w:t>
      </w:r>
      <w:r w:rsidR="00FD3599">
        <w:rPr>
          <w:sz w:val="24"/>
          <w:szCs w:val="24"/>
        </w:rPr>
        <w:t>)</w:t>
      </w:r>
      <w:r w:rsidR="003D4EF1">
        <w:rPr>
          <w:sz w:val="24"/>
          <w:szCs w:val="24"/>
        </w:rPr>
        <w:t xml:space="preserve"> и осуществлять действия, направленные на использование функциональных возможностей Приложения. </w:t>
      </w:r>
      <w:r w:rsidR="000E1C68" w:rsidRPr="000E1C68">
        <w:rPr>
          <w:sz w:val="24"/>
          <w:szCs w:val="24"/>
        </w:rPr>
        <w:t>Любой Пользователь вправе иметь только один Профиль.</w:t>
      </w:r>
    </w:p>
    <w:p w14:paraId="60588E74" w14:textId="1EC74BEC" w:rsidR="005B2DA7" w:rsidRDefault="00593C48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1.9. </w:t>
      </w:r>
      <w:r w:rsidR="00217661" w:rsidRPr="00B21A7B">
        <w:rPr>
          <w:sz w:val="24"/>
          <w:szCs w:val="24"/>
        </w:rPr>
        <w:t>"</w:t>
      </w:r>
      <w:proofErr w:type="gramStart"/>
      <w:r w:rsidR="00217661" w:rsidRPr="00B21A7B">
        <w:rPr>
          <w:sz w:val="24"/>
          <w:szCs w:val="24"/>
        </w:rPr>
        <w:t>Пользовательский</w:t>
      </w:r>
      <w:proofErr w:type="gramEnd"/>
      <w:r w:rsidR="00217661" w:rsidRPr="00B21A7B">
        <w:rPr>
          <w:sz w:val="24"/>
          <w:szCs w:val="24"/>
        </w:rPr>
        <w:t xml:space="preserve"> контент" означает (</w:t>
      </w:r>
      <w:r w:rsidR="00217661">
        <w:rPr>
          <w:sz w:val="24"/>
          <w:szCs w:val="24"/>
        </w:rPr>
        <w:t xml:space="preserve">1) все </w:t>
      </w:r>
      <w:r w:rsidR="00F83471">
        <w:rPr>
          <w:sz w:val="24"/>
          <w:szCs w:val="24"/>
        </w:rPr>
        <w:t>данные</w:t>
      </w:r>
      <w:r w:rsidR="00217661">
        <w:rPr>
          <w:sz w:val="24"/>
          <w:szCs w:val="24"/>
        </w:rPr>
        <w:t xml:space="preserve">, </w:t>
      </w:r>
      <w:r w:rsidR="00424495">
        <w:rPr>
          <w:sz w:val="24"/>
          <w:szCs w:val="24"/>
        </w:rPr>
        <w:t xml:space="preserve">размещенные </w:t>
      </w:r>
      <w:r w:rsidR="00217661">
        <w:rPr>
          <w:sz w:val="24"/>
          <w:szCs w:val="24"/>
        </w:rPr>
        <w:t>Пользователем в Приложении(2) какой-либо другой контент, создаваемый Пользователем.</w:t>
      </w:r>
    </w:p>
    <w:p w14:paraId="5CD1D662" w14:textId="42D4D47F" w:rsidR="003D4EF1" w:rsidRDefault="00593C48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1.10. </w:t>
      </w:r>
      <w:r w:rsidR="003D4EF1">
        <w:rPr>
          <w:sz w:val="24"/>
          <w:szCs w:val="24"/>
        </w:rPr>
        <w:t>"Регистрация в Приложении"</w:t>
      </w:r>
      <w:r w:rsidR="00F63101">
        <w:rPr>
          <w:sz w:val="24"/>
          <w:szCs w:val="24"/>
        </w:rPr>
        <w:t xml:space="preserve"> означает </w:t>
      </w:r>
      <w:r w:rsidR="00F63101" w:rsidRPr="00F63101">
        <w:rPr>
          <w:sz w:val="24"/>
          <w:szCs w:val="24"/>
        </w:rPr>
        <w:t xml:space="preserve">совокупность мероприятий и действий, выполняемых Пользователем, по введению необходимых </w:t>
      </w:r>
      <w:r w:rsidR="00A56210">
        <w:rPr>
          <w:sz w:val="24"/>
          <w:szCs w:val="24"/>
        </w:rPr>
        <w:t xml:space="preserve">Идентификационных </w:t>
      </w:r>
      <w:r w:rsidR="00F63101" w:rsidRPr="00F63101">
        <w:rPr>
          <w:sz w:val="24"/>
          <w:szCs w:val="24"/>
        </w:rPr>
        <w:t>данных в соответствующие поля Приложения. Регистрация Пользователем в Приложении означает подтверждение Пользователем соответствия требованиям, предъявляемым к Пользователю, изложенным в настоящем Соглашении.</w:t>
      </w:r>
    </w:p>
    <w:p w14:paraId="3821C746" w14:textId="0186CDAE" w:rsidR="008B01B3" w:rsidRDefault="008B01B3" w:rsidP="00F40267">
      <w:pPr>
        <w:widowControl w:val="0"/>
        <w:spacing w:after="1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"Ролевая модель" означает</w:t>
      </w:r>
      <w:r w:rsidR="007E21F9">
        <w:rPr>
          <w:sz w:val="24"/>
          <w:szCs w:val="24"/>
        </w:rPr>
        <w:t xml:space="preserve"> </w:t>
      </w:r>
      <w:r w:rsidR="00F76FFA">
        <w:rPr>
          <w:sz w:val="24"/>
          <w:szCs w:val="24"/>
        </w:rPr>
        <w:t>модель поведения</w:t>
      </w:r>
      <w:r w:rsidR="00414B16">
        <w:rPr>
          <w:sz w:val="24"/>
          <w:szCs w:val="24"/>
        </w:rPr>
        <w:t xml:space="preserve"> из числа предложенных </w:t>
      </w:r>
      <w:r w:rsidR="00050819">
        <w:rPr>
          <w:sz w:val="24"/>
          <w:szCs w:val="24"/>
        </w:rPr>
        <w:t>Приложением</w:t>
      </w:r>
      <w:r w:rsidR="00F76FFA">
        <w:rPr>
          <w:sz w:val="24"/>
          <w:szCs w:val="24"/>
        </w:rPr>
        <w:t xml:space="preserve">, </w:t>
      </w:r>
      <w:r w:rsidR="00801E73">
        <w:rPr>
          <w:sz w:val="24"/>
          <w:szCs w:val="24"/>
        </w:rPr>
        <w:t>необходимая</w:t>
      </w:r>
      <w:r w:rsidR="00F76FFA">
        <w:rPr>
          <w:sz w:val="24"/>
          <w:szCs w:val="24"/>
        </w:rPr>
        <w:t xml:space="preserve"> Пользовател</w:t>
      </w:r>
      <w:r w:rsidR="00801E73">
        <w:rPr>
          <w:sz w:val="24"/>
          <w:szCs w:val="24"/>
        </w:rPr>
        <w:t>я</w:t>
      </w:r>
      <w:r w:rsidR="00F76FFA">
        <w:rPr>
          <w:sz w:val="24"/>
          <w:szCs w:val="24"/>
        </w:rPr>
        <w:t xml:space="preserve">м </w:t>
      </w:r>
      <w:r w:rsidR="00414B16">
        <w:rPr>
          <w:sz w:val="24"/>
          <w:szCs w:val="24"/>
        </w:rPr>
        <w:t xml:space="preserve">для </w:t>
      </w:r>
      <w:r w:rsidR="00801E73">
        <w:rPr>
          <w:sz w:val="24"/>
          <w:szCs w:val="24"/>
        </w:rPr>
        <w:t xml:space="preserve">использования Приложения в </w:t>
      </w:r>
      <w:r w:rsidR="00512E4D">
        <w:rPr>
          <w:sz w:val="24"/>
          <w:szCs w:val="24"/>
        </w:rPr>
        <w:t>соответствии</w:t>
      </w:r>
      <w:r w:rsidR="00801E73">
        <w:rPr>
          <w:sz w:val="24"/>
          <w:szCs w:val="24"/>
        </w:rPr>
        <w:t xml:space="preserve"> с </w:t>
      </w:r>
      <w:r w:rsidR="00B21A7B">
        <w:rPr>
          <w:sz w:val="24"/>
          <w:szCs w:val="24"/>
        </w:rPr>
        <w:t>предназначенными</w:t>
      </w:r>
      <w:r w:rsidR="00FF7CF2">
        <w:rPr>
          <w:sz w:val="24"/>
          <w:szCs w:val="24"/>
        </w:rPr>
        <w:t xml:space="preserve"> </w:t>
      </w:r>
      <w:r w:rsidR="00512E4D">
        <w:rPr>
          <w:sz w:val="24"/>
          <w:szCs w:val="24"/>
        </w:rPr>
        <w:t>целями</w:t>
      </w:r>
      <w:r w:rsidR="001B169B">
        <w:rPr>
          <w:sz w:val="24"/>
          <w:szCs w:val="24"/>
        </w:rPr>
        <w:t xml:space="preserve"> и </w:t>
      </w:r>
      <w:r w:rsidR="00BD7156">
        <w:rPr>
          <w:sz w:val="24"/>
          <w:szCs w:val="24"/>
        </w:rPr>
        <w:t xml:space="preserve">для получения доступов к функциональным возможностям Приложения </w:t>
      </w:r>
      <w:r w:rsidR="00C544A0">
        <w:rPr>
          <w:sz w:val="24"/>
          <w:szCs w:val="24"/>
        </w:rPr>
        <w:t>в зависимости от роли Пользователя</w:t>
      </w:r>
      <w:r w:rsidR="00A1166A">
        <w:rPr>
          <w:sz w:val="24"/>
          <w:szCs w:val="24"/>
        </w:rPr>
        <w:t>:</w:t>
      </w:r>
      <w:proofErr w:type="gramEnd"/>
    </w:p>
    <w:p w14:paraId="213F287E" w14:textId="3AF11039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1.Администратор</w:t>
      </w:r>
    </w:p>
    <w:p w14:paraId="0F012B91" w14:textId="502DA103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2.Мед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ерсонал</w:t>
      </w:r>
    </w:p>
    <w:p w14:paraId="40CE3527" w14:textId="77777777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bookmarkStart w:id="1" w:name="_GoBack"/>
      <w:bookmarkEnd w:id="1"/>
    </w:p>
    <w:p w14:paraId="60588E75" w14:textId="5EB868B6" w:rsidR="005B2DA7" w:rsidRDefault="00593C48" w:rsidP="00F40267">
      <w:pPr>
        <w:widowControl w:val="0"/>
        <w:spacing w:after="100"/>
        <w:jc w:val="both"/>
        <w:rPr>
          <w:ins w:id="2" w:author="Иванова Мария Александровна" w:date="2021-12-30T14:29:00Z"/>
          <w:sz w:val="24"/>
          <w:szCs w:val="24"/>
        </w:rPr>
      </w:pPr>
      <w:r>
        <w:rPr>
          <w:sz w:val="24"/>
          <w:szCs w:val="24"/>
        </w:rPr>
        <w:t xml:space="preserve">1.11. </w:t>
      </w:r>
      <w:r w:rsidR="00217661">
        <w:rPr>
          <w:sz w:val="24"/>
          <w:szCs w:val="24"/>
        </w:rPr>
        <w:t xml:space="preserve">"Приложение" означает </w:t>
      </w:r>
      <w:r w:rsidR="00B324D4">
        <w:rPr>
          <w:sz w:val="24"/>
          <w:szCs w:val="24"/>
        </w:rPr>
        <w:t>программу для ЭВМ</w:t>
      </w:r>
      <w:r w:rsidR="007D6FB8">
        <w:rPr>
          <w:sz w:val="24"/>
          <w:szCs w:val="24"/>
        </w:rPr>
        <w:t>, а именно мобильное приложение</w:t>
      </w:r>
      <w:r w:rsidR="00F0711B">
        <w:rPr>
          <w:sz w:val="24"/>
          <w:szCs w:val="24"/>
        </w:rPr>
        <w:t xml:space="preserve"> (сервис)</w:t>
      </w:r>
      <w:r w:rsidR="00217661">
        <w:rPr>
          <w:sz w:val="24"/>
          <w:szCs w:val="24"/>
        </w:rPr>
        <w:t xml:space="preserve"> </w:t>
      </w:r>
      <w:r w:rsidR="00B324D4">
        <w:rPr>
          <w:sz w:val="24"/>
          <w:szCs w:val="24"/>
        </w:rPr>
        <w:t>"</w:t>
      </w:r>
      <w:r w:rsidR="00217661">
        <w:rPr>
          <w:sz w:val="24"/>
          <w:szCs w:val="24"/>
        </w:rPr>
        <w:t>Виртуальный Хоспис</w:t>
      </w:r>
      <w:r w:rsidR="00B324D4">
        <w:rPr>
          <w:sz w:val="24"/>
          <w:szCs w:val="24"/>
        </w:rPr>
        <w:t>"</w:t>
      </w:r>
      <w:r w:rsidR="00217661">
        <w:rPr>
          <w:sz w:val="24"/>
          <w:szCs w:val="24"/>
        </w:rPr>
        <w:t>, которое Пользователь загружает через Платформу на смартфон или другое устройство</w:t>
      </w:r>
      <w:r w:rsidR="00EB1A80">
        <w:rPr>
          <w:sz w:val="24"/>
          <w:szCs w:val="24"/>
        </w:rPr>
        <w:t xml:space="preserve">, которое </w:t>
      </w:r>
      <w:r w:rsidR="00E86B03">
        <w:rPr>
          <w:sz w:val="24"/>
          <w:szCs w:val="24"/>
        </w:rPr>
        <w:t xml:space="preserve">в зависимости от Ролевой модели </w:t>
      </w:r>
      <w:r w:rsidR="00EB1A80">
        <w:rPr>
          <w:sz w:val="24"/>
          <w:szCs w:val="24"/>
        </w:rPr>
        <w:t xml:space="preserve">позволяет </w:t>
      </w:r>
      <w:r w:rsidR="00567231">
        <w:rPr>
          <w:sz w:val="24"/>
          <w:szCs w:val="24"/>
        </w:rPr>
        <w:t xml:space="preserve">принимать участие в оказании помощи тяжелобольным </w:t>
      </w:r>
      <w:r w:rsidR="000C0CB3">
        <w:rPr>
          <w:sz w:val="24"/>
          <w:szCs w:val="24"/>
        </w:rPr>
        <w:t>и неизлечимо больным лицам</w:t>
      </w:r>
      <w:r w:rsidR="00217661">
        <w:rPr>
          <w:sz w:val="24"/>
          <w:szCs w:val="24"/>
        </w:rPr>
        <w:t>.</w:t>
      </w:r>
      <w:r w:rsidR="00641E2A">
        <w:rPr>
          <w:sz w:val="24"/>
          <w:szCs w:val="24"/>
        </w:rPr>
        <w:t xml:space="preserve"> </w:t>
      </w:r>
      <w:r w:rsidR="00641E2A" w:rsidRPr="00641E2A">
        <w:rPr>
          <w:sz w:val="24"/>
          <w:szCs w:val="24"/>
        </w:rPr>
        <w:t xml:space="preserve">Функционал Приложения может изменяться, в том числе дополняться новыми функциями. На момент использования Приложения </w:t>
      </w:r>
      <w:proofErr w:type="spellStart"/>
      <w:r w:rsidR="00641E2A" w:rsidRPr="00641E2A">
        <w:rPr>
          <w:sz w:val="24"/>
          <w:szCs w:val="24"/>
        </w:rPr>
        <w:t>полныи</w:t>
      </w:r>
      <w:proofErr w:type="spellEnd"/>
      <w:r w:rsidR="00641E2A" w:rsidRPr="00641E2A">
        <w:rPr>
          <w:sz w:val="24"/>
          <w:szCs w:val="24"/>
        </w:rPr>
        <w:t xml:space="preserve">̆ функционал Приложения доступен в меню </w:t>
      </w:r>
      <w:r w:rsidR="00641E2A" w:rsidRPr="00641E2A">
        <w:rPr>
          <w:sz w:val="24"/>
          <w:szCs w:val="24"/>
        </w:rPr>
        <w:lastRenderedPageBreak/>
        <w:t>Приложения.</w:t>
      </w:r>
    </w:p>
    <w:p w14:paraId="2B8D3AAB" w14:textId="67A2D2E3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Функционал приложения:</w:t>
      </w:r>
    </w:p>
    <w:p w14:paraId="64107D46" w14:textId="3463CDF2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1.Создание новостей о жизни хосписа</w:t>
      </w:r>
    </w:p>
    <w:p w14:paraId="6C813890" w14:textId="082CD100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2.Ведение корпоративных потребностей</w:t>
      </w:r>
    </w:p>
    <w:p w14:paraId="73E08A76" w14:textId="3F8C53DC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Цели:</w:t>
      </w:r>
    </w:p>
    <w:p w14:paraId="3A5A917E" w14:textId="0579E489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Информационное пространство для сотрудников хосписа и пациентов.</w:t>
      </w:r>
    </w:p>
    <w:p w14:paraId="60588E78" w14:textId="46469E72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3" w:name="_l4jp9pqeznbc" w:colFirst="0" w:colLast="0"/>
      <w:bookmarkEnd w:id="3"/>
      <w:r>
        <w:rPr>
          <w:sz w:val="24"/>
          <w:szCs w:val="24"/>
        </w:rPr>
        <w:t>2. ПРИСОЕДИНЕНИЕ К СОГЛАШЕНИЮ</w:t>
      </w:r>
    </w:p>
    <w:p w14:paraId="60588E79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Общие положения</w:t>
      </w:r>
    </w:p>
    <w:p w14:paraId="60588E7A" w14:textId="0A47B23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2.1. Настоящее Пользовательское соглашение (далее</w:t>
      </w:r>
      <w:r w:rsidR="002A3AC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"Соглашение") </w:t>
      </w:r>
      <w:r w:rsidR="008539AD">
        <w:rPr>
          <w:sz w:val="24"/>
          <w:szCs w:val="24"/>
        </w:rPr>
        <w:t xml:space="preserve">предоставляет Пользователю право на воспроизведение Приложения на своем смартфоне или ином устройстве, </w:t>
      </w:r>
      <w:r>
        <w:rPr>
          <w:sz w:val="24"/>
          <w:szCs w:val="24"/>
        </w:rPr>
        <w:t xml:space="preserve">определяет правила и порядок использования Приложения, права и обязанности Пользователей, а также регулирует поведение </w:t>
      </w:r>
      <w:r w:rsidR="00105C7D">
        <w:rPr>
          <w:sz w:val="24"/>
          <w:szCs w:val="24"/>
        </w:rPr>
        <w:t>П</w:t>
      </w:r>
      <w:r>
        <w:rPr>
          <w:sz w:val="24"/>
          <w:szCs w:val="24"/>
        </w:rPr>
        <w:t xml:space="preserve">ользователей </w:t>
      </w:r>
      <w:r w:rsidR="00A1166A">
        <w:rPr>
          <w:sz w:val="24"/>
          <w:szCs w:val="24"/>
        </w:rPr>
        <w:t>в зависимости от Ролевой модели</w:t>
      </w:r>
      <w:r w:rsidR="00A1166A" w:rsidRPr="00A1166A">
        <w:rPr>
          <w:sz w:val="24"/>
          <w:szCs w:val="24"/>
        </w:rPr>
        <w:t xml:space="preserve"> </w:t>
      </w:r>
      <w:r w:rsidR="00A1166A">
        <w:rPr>
          <w:sz w:val="24"/>
          <w:szCs w:val="24"/>
        </w:rPr>
        <w:t>при получении доступа</w:t>
      </w:r>
      <w:r>
        <w:rPr>
          <w:sz w:val="24"/>
          <w:szCs w:val="24"/>
        </w:rPr>
        <w:t xml:space="preserve"> к Приложению</w:t>
      </w:r>
    </w:p>
    <w:p w14:paraId="60588E7B" w14:textId="770623F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2.2. Пользователь принимает условия данного соглашения путем проставления специальной галочки в отведенном поле при загрузке Приложения на смартфон или другое устройство.</w:t>
      </w:r>
    </w:p>
    <w:p w14:paraId="60588E7C" w14:textId="419FABE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2.3. Данное Соглашение является обязательным для его сторон (т.е. для Компании и Пользователя). Уступка Пользователем своих прав по данному Соглашению возможна только после получения предварительного письменного согласия от </w:t>
      </w:r>
      <w:r w:rsidR="00106967">
        <w:rPr>
          <w:sz w:val="24"/>
          <w:szCs w:val="24"/>
        </w:rPr>
        <w:t>К</w:t>
      </w:r>
      <w:r>
        <w:rPr>
          <w:sz w:val="24"/>
          <w:szCs w:val="24"/>
        </w:rPr>
        <w:t>омпании.</w:t>
      </w:r>
      <w:r w:rsidR="00DB0740">
        <w:rPr>
          <w:sz w:val="24"/>
          <w:szCs w:val="24"/>
        </w:rPr>
        <w:t xml:space="preserve"> Компания </w:t>
      </w:r>
      <w:r w:rsidR="00DB0740" w:rsidRPr="00DB0740">
        <w:rPr>
          <w:sz w:val="24"/>
          <w:szCs w:val="24"/>
        </w:rPr>
        <w:t>вправе передавать права и обязанности по настоящему Соглашению третьим лицам в целях исполнения настоящего Соглашения, без дополнительного согласия Пользователя.</w:t>
      </w:r>
    </w:p>
    <w:p w14:paraId="60588E7D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2.4. Если Вы являетесь законным представителем (родителем, опекуном) несовершеннолетнего Пользователя, в таком случае Вы автоматически соглашаетесь от своего имени и от имени такого несовершеннолетнего Пользователя на условия данного соглашения.</w:t>
      </w:r>
    </w:p>
    <w:p w14:paraId="60588E81" w14:textId="66265D04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B21A7B">
        <w:rPr>
          <w:sz w:val="24"/>
          <w:szCs w:val="24"/>
        </w:rPr>
        <w:t>5</w:t>
      </w:r>
      <w:r>
        <w:rPr>
          <w:sz w:val="24"/>
          <w:szCs w:val="24"/>
        </w:rPr>
        <w:t>. Пользователь признает, что его соглашение с провайдером мобильной сети (далее</w:t>
      </w:r>
      <w:r w:rsidR="003038B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"Провайдер") будет применяться к использованию Пользователем данного Приложения. Пользователь также признает, что Провайдер может взимать с Пользователя время от времени плату за услуги передачи данных при использовании отдельных функций Приложения, а также какие-либо иные сборы и платежи, возникающие в связи с такой передачей и за которые Пользователь обязуется нести ответственность. Если Пользователь не является плательщиком счетов Провайдера на смартфоне или другом устройстве, используемом для </w:t>
      </w:r>
      <w:r>
        <w:rPr>
          <w:sz w:val="24"/>
          <w:szCs w:val="24"/>
        </w:rPr>
        <w:lastRenderedPageBreak/>
        <w:t>доступа в Приложение, предполагается, что такой Пользователь получил разрешение от плательщика счета на использование Приложения.</w:t>
      </w:r>
    </w:p>
    <w:p w14:paraId="60588E82" w14:textId="5844F5E0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B21A7B">
        <w:rPr>
          <w:sz w:val="24"/>
          <w:szCs w:val="24"/>
        </w:rPr>
        <w:t>6</w:t>
      </w:r>
      <w:r>
        <w:rPr>
          <w:sz w:val="24"/>
          <w:szCs w:val="24"/>
        </w:rPr>
        <w:t xml:space="preserve">. Пользователь является единственным ответственным лицом за проверку и контроль соответствия устанавливаемого Приложения техническим особенностям/возможностям смартфона или иного устройства и/или других ограничений, которые могут быть применимы к Пользователю и/или его смартфону или другому устройству третьими лицами, включая </w:t>
      </w:r>
      <w:r w:rsidR="005342F4">
        <w:rPr>
          <w:sz w:val="24"/>
          <w:szCs w:val="24"/>
        </w:rPr>
        <w:t>П</w:t>
      </w:r>
      <w:r>
        <w:rPr>
          <w:sz w:val="24"/>
          <w:szCs w:val="24"/>
        </w:rPr>
        <w:t>ровайдера.</w:t>
      </w:r>
    </w:p>
    <w:p w14:paraId="60588E83" w14:textId="77777777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4" w:name="_s33dkhhkokva" w:colFirst="0" w:colLast="0"/>
      <w:bookmarkEnd w:id="4"/>
      <w:r>
        <w:rPr>
          <w:sz w:val="24"/>
          <w:szCs w:val="24"/>
        </w:rPr>
        <w:t>3. ПОЛЬЗОВАТЕЛИ ПРИЛОЖЕНИЯ</w:t>
      </w:r>
    </w:p>
    <w:p w14:paraId="60588E84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Общие критерии и возраст</w:t>
      </w:r>
    </w:p>
    <w:p w14:paraId="60588E85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sz w:val="24"/>
          <w:szCs w:val="24"/>
        </w:rPr>
        <w:t>3.1. Для использования Приложения Пользователи должны соответствовать следующим критериям (совокупно):</w:t>
      </w:r>
    </w:p>
    <w:p w14:paraId="60588E86" w14:textId="77777777" w:rsidR="005B2DA7" w:rsidRDefault="00217661" w:rsidP="00F40267">
      <w:pPr>
        <w:widowControl w:val="0"/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(1) быть не младше 14-лет; и</w:t>
      </w:r>
    </w:p>
    <w:p w14:paraId="60588E87" w14:textId="6899647F" w:rsidR="005B2DA7" w:rsidRDefault="00217661" w:rsidP="00F40267">
      <w:pPr>
        <w:widowControl w:val="0"/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(2) не быть ограниченными в праве доступа к Приложению на основании решения суда, вступившего в законную силу, или в случаях, предусмотренных действующим законодательством или условиями данного Соглашения.</w:t>
      </w:r>
    </w:p>
    <w:p w14:paraId="60588E88" w14:textId="77777777" w:rsidR="005B2DA7" w:rsidRDefault="00217661" w:rsidP="00F4026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Создание </w:t>
      </w:r>
      <w:proofErr w:type="gramStart"/>
      <w:r>
        <w:rPr>
          <w:b/>
          <w:sz w:val="24"/>
          <w:szCs w:val="24"/>
        </w:rPr>
        <w:t>личного</w:t>
      </w:r>
      <w:proofErr w:type="gramEnd"/>
      <w:r>
        <w:rPr>
          <w:b/>
          <w:sz w:val="24"/>
          <w:szCs w:val="24"/>
        </w:rPr>
        <w:t xml:space="preserve"> аккаунта</w:t>
      </w:r>
    </w:p>
    <w:p w14:paraId="60588E89" w14:textId="77777777" w:rsidR="005B2DA7" w:rsidRDefault="005B2DA7" w:rsidP="00F40267">
      <w:pPr>
        <w:jc w:val="both"/>
        <w:rPr>
          <w:b/>
          <w:sz w:val="24"/>
          <w:szCs w:val="24"/>
        </w:rPr>
      </w:pPr>
    </w:p>
    <w:p w14:paraId="60588E8A" w14:textId="5FC92198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Пользование </w:t>
      </w:r>
      <w:r w:rsidR="001B7E43">
        <w:rPr>
          <w:sz w:val="24"/>
          <w:szCs w:val="24"/>
        </w:rPr>
        <w:t xml:space="preserve">функциями </w:t>
      </w:r>
      <w:r w:rsidR="00BE0531">
        <w:rPr>
          <w:sz w:val="24"/>
          <w:szCs w:val="24"/>
        </w:rPr>
        <w:t>Приложения</w:t>
      </w:r>
      <w:r>
        <w:rPr>
          <w:sz w:val="24"/>
          <w:szCs w:val="24"/>
        </w:rPr>
        <w:t xml:space="preserve"> возможно как Пользователями, которые прошли процедуру создания личного аккаунт (кабинета), так и Пользователями, которые отказались от такого создания. Незарегистрированные </w:t>
      </w:r>
      <w:r w:rsidR="00105C7D">
        <w:rPr>
          <w:sz w:val="24"/>
          <w:szCs w:val="24"/>
        </w:rPr>
        <w:t>П</w:t>
      </w:r>
      <w:r>
        <w:rPr>
          <w:sz w:val="24"/>
          <w:szCs w:val="24"/>
        </w:rPr>
        <w:t xml:space="preserve">ользователи не имеют доступа к следующим </w:t>
      </w:r>
      <w:r w:rsidR="00BD4B61">
        <w:rPr>
          <w:sz w:val="24"/>
          <w:szCs w:val="24"/>
        </w:rPr>
        <w:t>функциям</w:t>
      </w:r>
      <w:r>
        <w:rPr>
          <w:sz w:val="24"/>
          <w:szCs w:val="24"/>
        </w:rPr>
        <w:t>:</w:t>
      </w:r>
    </w:p>
    <w:p w14:paraId="7B8DBBED" w14:textId="5A3F7BCA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1.Созданию новостей</w:t>
      </w:r>
    </w:p>
    <w:p w14:paraId="076F7746" w14:textId="507CD989" w:rsidR="00A1166A" w:rsidRDefault="00A1166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2.Созданию заявок</w:t>
      </w:r>
    </w:p>
    <w:p w14:paraId="60588E8B" w14:textId="421A9C8F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Для снятия указанных ограничений и получения полного доступа Пользователю необходимо создать свой личный аккаунт (кабинет). По результатам завершения </w:t>
      </w:r>
      <w:r w:rsidR="007D32FE">
        <w:rPr>
          <w:sz w:val="24"/>
          <w:szCs w:val="24"/>
        </w:rPr>
        <w:t>Р</w:t>
      </w:r>
      <w:r>
        <w:rPr>
          <w:sz w:val="24"/>
          <w:szCs w:val="24"/>
        </w:rPr>
        <w:t>егистрации</w:t>
      </w:r>
      <w:r w:rsidR="007D32FE">
        <w:rPr>
          <w:sz w:val="24"/>
          <w:szCs w:val="24"/>
        </w:rPr>
        <w:t xml:space="preserve"> в Приложении</w:t>
      </w:r>
      <w:r>
        <w:rPr>
          <w:sz w:val="24"/>
          <w:szCs w:val="24"/>
        </w:rPr>
        <w:t xml:space="preserve"> Пользователь получает уникальный логин и пароль.</w:t>
      </w:r>
    </w:p>
    <w:p w14:paraId="60588E8C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3.4. Действие данного соглашения распространяется одинаково в полном объеме (без каких-либо исключений) как на Пользователей с личным аккаунтом (кабинетом), так и без него.</w:t>
      </w:r>
    </w:p>
    <w:p w14:paraId="60588E8D" w14:textId="0BD0A8E9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Для </w:t>
      </w:r>
      <w:r w:rsidR="00DB0740">
        <w:rPr>
          <w:sz w:val="24"/>
          <w:szCs w:val="24"/>
        </w:rPr>
        <w:t xml:space="preserve">Регистрации в Приложении, </w:t>
      </w:r>
      <w:r>
        <w:rPr>
          <w:sz w:val="24"/>
          <w:szCs w:val="24"/>
        </w:rPr>
        <w:t xml:space="preserve">создания личного аккаунта (кабинета) Пользователю необходимо предоставить </w:t>
      </w:r>
      <w:proofErr w:type="gramStart"/>
      <w:r>
        <w:rPr>
          <w:sz w:val="24"/>
          <w:szCs w:val="24"/>
        </w:rPr>
        <w:t>следующею</w:t>
      </w:r>
      <w:proofErr w:type="gramEnd"/>
      <w:r>
        <w:rPr>
          <w:sz w:val="24"/>
          <w:szCs w:val="24"/>
        </w:rPr>
        <w:t xml:space="preserve"> информацию о себе:</w:t>
      </w:r>
    </w:p>
    <w:p w14:paraId="60588E8E" w14:textId="77777777" w:rsidR="005B2DA7" w:rsidRDefault="00217661" w:rsidP="00F40267">
      <w:pPr>
        <w:widowControl w:val="0"/>
        <w:spacing w:after="1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Фамилия Имя Отчество</w:t>
      </w:r>
    </w:p>
    <w:p w14:paraId="60588E8F" w14:textId="77777777" w:rsidR="005B2DA7" w:rsidRPr="00CD28F4" w:rsidRDefault="00217661" w:rsidP="00F40267">
      <w:pPr>
        <w:widowControl w:val="0"/>
        <w:spacing w:after="1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Email</w:t>
      </w:r>
      <w:proofErr w:type="spellEnd"/>
      <w:r>
        <w:rPr>
          <w:i/>
          <w:sz w:val="24"/>
          <w:szCs w:val="24"/>
        </w:rPr>
        <w:t xml:space="preserve"> </w:t>
      </w:r>
    </w:p>
    <w:p w14:paraId="60588E90" w14:textId="28298F2D" w:rsidR="005B2DA7" w:rsidRDefault="00217661" w:rsidP="00F40267">
      <w:pPr>
        <w:widowControl w:val="0"/>
        <w:spacing w:after="1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Мобильный номер телефона</w:t>
      </w:r>
    </w:p>
    <w:p w14:paraId="7E340A7E" w14:textId="72C43D00" w:rsidR="00521C96" w:rsidRDefault="00C73C60" w:rsidP="00F40267">
      <w:pPr>
        <w:widowControl w:val="0"/>
        <w:spacing w:after="10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3.6. </w:t>
      </w:r>
      <w:r w:rsidR="004D0323">
        <w:rPr>
          <w:iCs/>
          <w:sz w:val="24"/>
          <w:szCs w:val="24"/>
        </w:rPr>
        <w:t>Выполняя действия по</w:t>
      </w:r>
      <w:r w:rsidR="008B2A04">
        <w:rPr>
          <w:iCs/>
          <w:sz w:val="24"/>
          <w:szCs w:val="24"/>
        </w:rPr>
        <w:t xml:space="preserve"> Регистрации в Приложении</w:t>
      </w:r>
      <w:r w:rsidR="004D0323">
        <w:rPr>
          <w:iCs/>
          <w:sz w:val="24"/>
          <w:szCs w:val="24"/>
        </w:rPr>
        <w:t xml:space="preserve">, Пользователь подтверждает достоверность введенных им при регистрации данных и принимает </w:t>
      </w:r>
      <w:r w:rsidR="004D0323" w:rsidRPr="004D0323">
        <w:rPr>
          <w:iCs/>
          <w:sz w:val="24"/>
          <w:szCs w:val="24"/>
        </w:rPr>
        <w:t>на себя всю ответственность за их точность, полноту и достоверность.</w:t>
      </w:r>
    </w:p>
    <w:p w14:paraId="3E51D621" w14:textId="16E4E7A8" w:rsidR="00C73C60" w:rsidRDefault="00521C96" w:rsidP="00F40267">
      <w:pPr>
        <w:widowControl w:val="0"/>
        <w:spacing w:after="10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3.7. </w:t>
      </w:r>
      <w:r w:rsidR="00C73C60">
        <w:rPr>
          <w:iCs/>
          <w:sz w:val="24"/>
          <w:szCs w:val="24"/>
        </w:rPr>
        <w:t xml:space="preserve">Для выбора </w:t>
      </w:r>
      <w:r w:rsidR="00881514">
        <w:rPr>
          <w:iCs/>
          <w:sz w:val="24"/>
          <w:szCs w:val="24"/>
        </w:rPr>
        <w:t>Р</w:t>
      </w:r>
      <w:r w:rsidR="00C73C60">
        <w:rPr>
          <w:iCs/>
          <w:sz w:val="24"/>
          <w:szCs w:val="24"/>
        </w:rPr>
        <w:t xml:space="preserve">олевой модели Пользователю необходимо </w:t>
      </w:r>
      <w:r w:rsidR="003E2D59">
        <w:rPr>
          <w:iCs/>
          <w:sz w:val="24"/>
          <w:szCs w:val="24"/>
        </w:rPr>
        <w:t>выбрать один из вариантов использования Приложения: «</w:t>
      </w:r>
      <w:r w:rsidR="00A1166A">
        <w:rPr>
          <w:iCs/>
          <w:sz w:val="24"/>
          <w:szCs w:val="24"/>
        </w:rPr>
        <w:t>Администратор</w:t>
      </w:r>
      <w:r w:rsidR="003E2D59">
        <w:rPr>
          <w:iCs/>
          <w:sz w:val="24"/>
          <w:szCs w:val="24"/>
        </w:rPr>
        <w:t>», «</w:t>
      </w:r>
      <w:r w:rsidR="00A1166A">
        <w:rPr>
          <w:iCs/>
          <w:sz w:val="24"/>
          <w:szCs w:val="24"/>
        </w:rPr>
        <w:t>Мед</w:t>
      </w:r>
      <w:proofErr w:type="gramStart"/>
      <w:r w:rsidR="00A1166A">
        <w:rPr>
          <w:iCs/>
          <w:sz w:val="24"/>
          <w:szCs w:val="24"/>
        </w:rPr>
        <w:t>.</w:t>
      </w:r>
      <w:proofErr w:type="gramEnd"/>
      <w:r w:rsidR="00A1166A">
        <w:rPr>
          <w:iCs/>
          <w:sz w:val="24"/>
          <w:szCs w:val="24"/>
        </w:rPr>
        <w:t xml:space="preserve"> </w:t>
      </w:r>
      <w:proofErr w:type="gramStart"/>
      <w:r w:rsidR="00A1166A">
        <w:rPr>
          <w:iCs/>
          <w:sz w:val="24"/>
          <w:szCs w:val="24"/>
        </w:rPr>
        <w:t>п</w:t>
      </w:r>
      <w:proofErr w:type="gramEnd"/>
      <w:r w:rsidR="00A1166A">
        <w:rPr>
          <w:iCs/>
          <w:sz w:val="24"/>
          <w:szCs w:val="24"/>
        </w:rPr>
        <w:t>ерсонал</w:t>
      </w:r>
      <w:r w:rsidR="003E2D59">
        <w:rPr>
          <w:iCs/>
          <w:sz w:val="24"/>
          <w:szCs w:val="24"/>
        </w:rPr>
        <w:t>»</w:t>
      </w:r>
      <w:r w:rsidR="003031FD">
        <w:rPr>
          <w:iCs/>
          <w:sz w:val="24"/>
          <w:szCs w:val="24"/>
        </w:rPr>
        <w:t>,</w:t>
      </w:r>
      <w:r w:rsidR="00634179">
        <w:rPr>
          <w:iCs/>
          <w:sz w:val="24"/>
          <w:szCs w:val="24"/>
        </w:rPr>
        <w:t xml:space="preserve"> </w:t>
      </w:r>
      <w:r w:rsidR="003031FD">
        <w:rPr>
          <w:iCs/>
          <w:sz w:val="24"/>
          <w:szCs w:val="24"/>
        </w:rPr>
        <w:t>а также заполнить личную информацию в Профиле</w:t>
      </w:r>
      <w:r w:rsidR="00266937">
        <w:rPr>
          <w:iCs/>
          <w:sz w:val="24"/>
          <w:szCs w:val="24"/>
        </w:rPr>
        <w:t>.</w:t>
      </w:r>
      <w:r w:rsidR="003E2D59">
        <w:rPr>
          <w:iCs/>
          <w:sz w:val="24"/>
          <w:szCs w:val="24"/>
        </w:rPr>
        <w:t xml:space="preserve"> </w:t>
      </w:r>
    </w:p>
    <w:p w14:paraId="5D66675F" w14:textId="1C4DDAB9" w:rsidR="00390372" w:rsidRPr="00644965" w:rsidRDefault="00266937" w:rsidP="00F40267">
      <w:pPr>
        <w:widowControl w:val="0"/>
        <w:spacing w:after="10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3.</w:t>
      </w:r>
      <w:r w:rsidR="00521C96">
        <w:rPr>
          <w:iCs/>
          <w:sz w:val="24"/>
          <w:szCs w:val="24"/>
        </w:rPr>
        <w:t>8</w:t>
      </w:r>
      <w:r>
        <w:rPr>
          <w:iCs/>
          <w:sz w:val="24"/>
          <w:szCs w:val="24"/>
        </w:rPr>
        <w:t xml:space="preserve">. </w:t>
      </w:r>
      <w:r w:rsidR="000B3249">
        <w:rPr>
          <w:iCs/>
          <w:sz w:val="24"/>
          <w:szCs w:val="24"/>
        </w:rPr>
        <w:t>Вся</w:t>
      </w:r>
      <w:r w:rsidR="00390372">
        <w:rPr>
          <w:iCs/>
          <w:sz w:val="24"/>
          <w:szCs w:val="24"/>
        </w:rPr>
        <w:t xml:space="preserve"> информация </w:t>
      </w:r>
      <w:r w:rsidR="00C73C60">
        <w:rPr>
          <w:iCs/>
          <w:sz w:val="24"/>
          <w:szCs w:val="24"/>
        </w:rPr>
        <w:t xml:space="preserve">собирается и </w:t>
      </w:r>
      <w:r w:rsidR="00390372">
        <w:rPr>
          <w:iCs/>
          <w:sz w:val="24"/>
          <w:szCs w:val="24"/>
        </w:rPr>
        <w:t>обрабатыва</w:t>
      </w:r>
      <w:r w:rsidR="00FF1BB2">
        <w:rPr>
          <w:iCs/>
          <w:sz w:val="24"/>
          <w:szCs w:val="24"/>
        </w:rPr>
        <w:t>е</w:t>
      </w:r>
      <w:r w:rsidR="00390372">
        <w:rPr>
          <w:iCs/>
          <w:sz w:val="24"/>
          <w:szCs w:val="24"/>
        </w:rPr>
        <w:t xml:space="preserve">тся </w:t>
      </w:r>
      <w:r w:rsidR="009A0F8F">
        <w:rPr>
          <w:iCs/>
          <w:sz w:val="24"/>
          <w:szCs w:val="24"/>
        </w:rPr>
        <w:t xml:space="preserve">Компанией в </w:t>
      </w:r>
      <w:r w:rsidR="00124490">
        <w:rPr>
          <w:iCs/>
          <w:sz w:val="24"/>
          <w:szCs w:val="24"/>
        </w:rPr>
        <w:t>соответствии</w:t>
      </w:r>
      <w:r w:rsidR="009A0F8F">
        <w:rPr>
          <w:iCs/>
          <w:sz w:val="24"/>
          <w:szCs w:val="24"/>
        </w:rPr>
        <w:t xml:space="preserve"> с Политикой </w:t>
      </w:r>
      <w:r w:rsidR="001E53A2">
        <w:rPr>
          <w:iCs/>
          <w:sz w:val="24"/>
          <w:szCs w:val="24"/>
        </w:rPr>
        <w:t>к</w:t>
      </w:r>
      <w:r w:rsidR="009A0F8F">
        <w:rPr>
          <w:iCs/>
          <w:sz w:val="24"/>
          <w:szCs w:val="24"/>
        </w:rPr>
        <w:t>онфиденциальности</w:t>
      </w:r>
      <w:r w:rsidR="00124490">
        <w:rPr>
          <w:iCs/>
          <w:sz w:val="24"/>
          <w:szCs w:val="24"/>
        </w:rPr>
        <w:t xml:space="preserve">, принимаемой </w:t>
      </w:r>
      <w:r w:rsidR="00714BF8">
        <w:rPr>
          <w:iCs/>
          <w:sz w:val="24"/>
          <w:szCs w:val="24"/>
        </w:rPr>
        <w:t>П</w:t>
      </w:r>
      <w:r w:rsidR="00124490">
        <w:rPr>
          <w:iCs/>
          <w:sz w:val="24"/>
          <w:szCs w:val="24"/>
        </w:rPr>
        <w:t xml:space="preserve">ользователем при </w:t>
      </w:r>
      <w:r w:rsidR="00714BF8">
        <w:rPr>
          <w:iCs/>
          <w:sz w:val="24"/>
          <w:szCs w:val="24"/>
        </w:rPr>
        <w:t>загрузке Приложения.</w:t>
      </w:r>
    </w:p>
    <w:p w14:paraId="60588E91" w14:textId="77777777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5" w:name="_5utpbx1xjyce" w:colFirst="0" w:colLast="0"/>
      <w:bookmarkEnd w:id="5"/>
      <w:r>
        <w:rPr>
          <w:sz w:val="24"/>
          <w:szCs w:val="24"/>
        </w:rPr>
        <w:t>4. ИНТЕЛЛЕКТУАЛЬНАЯ СОБСТВЕННОСТЬ</w:t>
      </w:r>
    </w:p>
    <w:p w14:paraId="60588E92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Пользовательская лицензия</w:t>
      </w:r>
    </w:p>
    <w:p w14:paraId="60588E93" w14:textId="294810E6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 w:rsidR="00942726">
        <w:rPr>
          <w:sz w:val="24"/>
          <w:szCs w:val="24"/>
        </w:rPr>
        <w:t xml:space="preserve">С момента заключения настоящего Соглашения </w:t>
      </w:r>
      <w:r>
        <w:rPr>
          <w:sz w:val="24"/>
          <w:szCs w:val="24"/>
        </w:rPr>
        <w:t>Пользователь</w:t>
      </w:r>
      <w:r w:rsidR="00900042">
        <w:rPr>
          <w:sz w:val="24"/>
          <w:szCs w:val="24"/>
        </w:rPr>
        <w:t xml:space="preserve"> безвозмездно</w:t>
      </w:r>
      <w:r>
        <w:rPr>
          <w:sz w:val="24"/>
          <w:szCs w:val="24"/>
        </w:rPr>
        <w:t xml:space="preserve"> получает</w:t>
      </w:r>
      <w:r w:rsidR="00B27B69">
        <w:rPr>
          <w:sz w:val="24"/>
          <w:szCs w:val="24"/>
        </w:rPr>
        <w:t xml:space="preserve"> право использования Приложения</w:t>
      </w:r>
      <w:r w:rsidR="003605FD">
        <w:rPr>
          <w:sz w:val="24"/>
          <w:szCs w:val="24"/>
        </w:rPr>
        <w:t xml:space="preserve"> </w:t>
      </w:r>
      <w:r w:rsidR="0098020D">
        <w:rPr>
          <w:sz w:val="24"/>
          <w:szCs w:val="24"/>
        </w:rPr>
        <w:t>на условиях</w:t>
      </w:r>
      <w:r>
        <w:rPr>
          <w:sz w:val="24"/>
          <w:szCs w:val="24"/>
        </w:rPr>
        <w:t xml:space="preserve"> </w:t>
      </w:r>
      <w:r w:rsidR="00942726">
        <w:rPr>
          <w:sz w:val="24"/>
          <w:szCs w:val="24"/>
        </w:rPr>
        <w:t>прост</w:t>
      </w:r>
      <w:r w:rsidR="0098020D">
        <w:rPr>
          <w:sz w:val="24"/>
          <w:szCs w:val="24"/>
        </w:rPr>
        <w:t>ой</w:t>
      </w:r>
      <w:r w:rsidR="00942726">
        <w:rPr>
          <w:sz w:val="24"/>
          <w:szCs w:val="24"/>
        </w:rPr>
        <w:t xml:space="preserve"> (</w:t>
      </w:r>
      <w:r>
        <w:rPr>
          <w:sz w:val="24"/>
          <w:szCs w:val="24"/>
        </w:rPr>
        <w:t>неисключительн</w:t>
      </w:r>
      <w:r w:rsidR="0098020D">
        <w:rPr>
          <w:sz w:val="24"/>
          <w:szCs w:val="24"/>
        </w:rPr>
        <w:t>ой</w:t>
      </w:r>
      <w:r w:rsidR="00942726">
        <w:rPr>
          <w:sz w:val="24"/>
          <w:szCs w:val="24"/>
        </w:rPr>
        <w:t>)</w:t>
      </w:r>
      <w:r w:rsidR="0098020D">
        <w:rPr>
          <w:sz w:val="24"/>
          <w:szCs w:val="24"/>
        </w:rPr>
        <w:t xml:space="preserve"> лицензии</w:t>
      </w:r>
      <w:r w:rsidR="00900042">
        <w:rPr>
          <w:sz w:val="24"/>
          <w:szCs w:val="24"/>
        </w:rPr>
        <w:t xml:space="preserve"> на территории всех стран мира</w:t>
      </w:r>
      <w:r w:rsidR="006E3066">
        <w:rPr>
          <w:sz w:val="24"/>
          <w:szCs w:val="24"/>
        </w:rPr>
        <w:t xml:space="preserve"> на период</w:t>
      </w:r>
      <w:r w:rsidR="00987BD6">
        <w:rPr>
          <w:sz w:val="24"/>
          <w:szCs w:val="24"/>
        </w:rPr>
        <w:t xml:space="preserve"> использования Приложения</w:t>
      </w:r>
      <w:r>
        <w:rPr>
          <w:sz w:val="24"/>
          <w:szCs w:val="24"/>
        </w:rPr>
        <w:t>, без права передачи и сублицензии, только для личного (некоммерческого) пользования (далее</w:t>
      </w:r>
      <w:r w:rsidR="00C83AC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“Пользовательская лицензия”). Пользователь берет на себя обязательство не использовать </w:t>
      </w:r>
      <w:r w:rsidR="003605FD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в каких-либо </w:t>
      </w:r>
      <w:r w:rsidR="005315F8">
        <w:rPr>
          <w:sz w:val="24"/>
          <w:szCs w:val="24"/>
        </w:rPr>
        <w:t xml:space="preserve">иных </w:t>
      </w:r>
      <w:r>
        <w:rPr>
          <w:sz w:val="24"/>
          <w:szCs w:val="24"/>
        </w:rPr>
        <w:t>целях</w:t>
      </w:r>
      <w:r w:rsidR="005315F8">
        <w:rPr>
          <w:sz w:val="24"/>
          <w:szCs w:val="24"/>
        </w:rPr>
        <w:t>, которые не следуют из</w:t>
      </w:r>
      <w:r w:rsidR="00F6262A">
        <w:rPr>
          <w:sz w:val="24"/>
          <w:szCs w:val="24"/>
        </w:rPr>
        <w:t xml:space="preserve"> условий </w:t>
      </w:r>
      <w:r w:rsidR="005B2CDA">
        <w:rPr>
          <w:sz w:val="24"/>
          <w:szCs w:val="24"/>
        </w:rPr>
        <w:t xml:space="preserve">Пользовательского соглашения или функционального предназначения </w:t>
      </w:r>
      <w:r w:rsidR="00FB1A04">
        <w:rPr>
          <w:sz w:val="24"/>
          <w:szCs w:val="24"/>
        </w:rPr>
        <w:t>П</w:t>
      </w:r>
      <w:r w:rsidR="005B2CDA">
        <w:rPr>
          <w:sz w:val="24"/>
          <w:szCs w:val="24"/>
        </w:rPr>
        <w:t>риложения</w:t>
      </w:r>
      <w:r>
        <w:rPr>
          <w:sz w:val="24"/>
          <w:szCs w:val="24"/>
        </w:rPr>
        <w:t>. Пользователь получает указанную Пользовательскую лицензию ТОЛЬКО при условии соблюдения ВСЕХ условий данного соглашения.</w:t>
      </w:r>
      <w:r w:rsidR="00115627">
        <w:rPr>
          <w:sz w:val="24"/>
          <w:szCs w:val="24"/>
        </w:rPr>
        <w:t xml:space="preserve"> </w:t>
      </w:r>
      <w:r w:rsidR="00115627" w:rsidRPr="00115627">
        <w:rPr>
          <w:sz w:val="24"/>
          <w:szCs w:val="24"/>
        </w:rPr>
        <w:t xml:space="preserve">Пользователь обязуется не использовать Приложение в нарушение прав и законных интересов </w:t>
      </w:r>
      <w:r w:rsidR="00115627">
        <w:rPr>
          <w:sz w:val="24"/>
          <w:szCs w:val="24"/>
        </w:rPr>
        <w:t>Компании</w:t>
      </w:r>
      <w:r w:rsidR="00115627" w:rsidRPr="00115627">
        <w:rPr>
          <w:sz w:val="24"/>
          <w:szCs w:val="24"/>
        </w:rPr>
        <w:t>, третьих лиц, настоящего Соглашения</w:t>
      </w:r>
      <w:r w:rsidR="00115627">
        <w:rPr>
          <w:sz w:val="24"/>
          <w:szCs w:val="24"/>
        </w:rPr>
        <w:t xml:space="preserve"> и несет ответственность за использование </w:t>
      </w:r>
      <w:r w:rsidR="004E6D82">
        <w:rPr>
          <w:sz w:val="24"/>
          <w:szCs w:val="24"/>
        </w:rPr>
        <w:t>Приложения любыми способами, прямо не разрешенными в настоящем Соглашении</w:t>
      </w:r>
      <w:r w:rsidR="00115627" w:rsidRPr="00115627">
        <w:rPr>
          <w:sz w:val="24"/>
          <w:szCs w:val="24"/>
        </w:rPr>
        <w:t>.</w:t>
      </w:r>
    </w:p>
    <w:p w14:paraId="60588E94" w14:textId="7BD31004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4.2. Пользовательская лицензия прекращает действовать автоматически при удалении Приложения со смартфона или другого устройства</w:t>
      </w:r>
      <w:r w:rsidR="00602C20">
        <w:rPr>
          <w:sz w:val="24"/>
          <w:szCs w:val="24"/>
        </w:rPr>
        <w:t xml:space="preserve"> Пользователя</w:t>
      </w:r>
      <w:r w:rsidR="002D09E7">
        <w:rPr>
          <w:sz w:val="24"/>
          <w:szCs w:val="24"/>
        </w:rPr>
        <w:t>, на котором установлено Приложение</w:t>
      </w:r>
      <w:r>
        <w:rPr>
          <w:sz w:val="24"/>
          <w:szCs w:val="24"/>
        </w:rPr>
        <w:t xml:space="preserve">. Ничто в тексте настоящего Соглашения не должно быть истолковано как право на получение </w:t>
      </w:r>
      <w:r w:rsidR="00105C7D">
        <w:rPr>
          <w:sz w:val="24"/>
          <w:szCs w:val="24"/>
        </w:rPr>
        <w:t>П</w:t>
      </w:r>
      <w:r>
        <w:rPr>
          <w:sz w:val="24"/>
          <w:szCs w:val="24"/>
        </w:rPr>
        <w:t xml:space="preserve">ользователем какой-либо иной лицензии на использование </w:t>
      </w:r>
      <w:r w:rsidR="00AA2CAB">
        <w:rPr>
          <w:sz w:val="24"/>
          <w:szCs w:val="24"/>
        </w:rPr>
        <w:t xml:space="preserve">результатов </w:t>
      </w:r>
      <w:r>
        <w:rPr>
          <w:sz w:val="24"/>
          <w:szCs w:val="24"/>
        </w:rPr>
        <w:t xml:space="preserve">интеллектуальной </w:t>
      </w:r>
      <w:r w:rsidR="00AA2CAB">
        <w:rPr>
          <w:sz w:val="24"/>
          <w:szCs w:val="24"/>
        </w:rPr>
        <w:t>деятельности</w:t>
      </w:r>
      <w:r>
        <w:rPr>
          <w:sz w:val="24"/>
          <w:szCs w:val="24"/>
        </w:rPr>
        <w:t>, принадлежащих Компании или находящихся в ее владени</w:t>
      </w:r>
      <w:r w:rsidR="0004745B">
        <w:rPr>
          <w:sz w:val="24"/>
          <w:szCs w:val="24"/>
        </w:rPr>
        <w:t>и</w:t>
      </w:r>
      <w:r>
        <w:rPr>
          <w:sz w:val="24"/>
          <w:szCs w:val="24"/>
        </w:rPr>
        <w:t>, кроме той, которая предоставлена выше.</w:t>
      </w:r>
    </w:p>
    <w:p w14:paraId="492FB2FB" w14:textId="2B1A4535" w:rsidR="00D7358F" w:rsidRDefault="00D7358F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4.3</w:t>
      </w:r>
      <w:r w:rsidRPr="00D7358F">
        <w:rPr>
          <w:sz w:val="24"/>
          <w:szCs w:val="24"/>
        </w:rPr>
        <w:t>. Доступ к Приложению предоставляется Пользователю</w:t>
      </w:r>
      <w:r w:rsidR="00BB654F">
        <w:rPr>
          <w:sz w:val="24"/>
          <w:szCs w:val="24"/>
        </w:rPr>
        <w:t xml:space="preserve"> на условиях лицензии </w:t>
      </w:r>
      <w:r w:rsidR="00BB654F" w:rsidRPr="00F73C04">
        <w:rPr>
          <w:sz w:val="24"/>
          <w:szCs w:val="24"/>
        </w:rPr>
        <w:t>“</w:t>
      </w:r>
      <w:r w:rsidR="00BB654F">
        <w:rPr>
          <w:sz w:val="24"/>
          <w:szCs w:val="24"/>
          <w:lang w:val="en-US"/>
        </w:rPr>
        <w:t>as</w:t>
      </w:r>
      <w:r w:rsidR="00BB654F" w:rsidRPr="00BE0531">
        <w:rPr>
          <w:sz w:val="24"/>
          <w:szCs w:val="24"/>
        </w:rPr>
        <w:t xml:space="preserve"> </w:t>
      </w:r>
      <w:r w:rsidR="00BB654F">
        <w:rPr>
          <w:sz w:val="24"/>
          <w:szCs w:val="24"/>
          <w:lang w:val="en-US"/>
        </w:rPr>
        <w:t>is</w:t>
      </w:r>
      <w:r w:rsidR="00BB654F" w:rsidRPr="00BE0531">
        <w:rPr>
          <w:sz w:val="24"/>
          <w:szCs w:val="24"/>
        </w:rPr>
        <w:t>”</w:t>
      </w:r>
      <w:r w:rsidRPr="00D7358F">
        <w:rPr>
          <w:sz w:val="24"/>
          <w:szCs w:val="24"/>
        </w:rPr>
        <w:t xml:space="preserve"> </w:t>
      </w:r>
      <w:r w:rsidR="00BB654F" w:rsidRPr="00BE0531">
        <w:rPr>
          <w:sz w:val="24"/>
          <w:szCs w:val="24"/>
        </w:rPr>
        <w:t>(</w:t>
      </w:r>
      <w:r w:rsidRPr="00D7358F">
        <w:rPr>
          <w:sz w:val="24"/>
          <w:szCs w:val="24"/>
        </w:rPr>
        <w:t>"как есть"</w:t>
      </w:r>
      <w:r w:rsidR="00BB654F" w:rsidRPr="00BE0531">
        <w:rPr>
          <w:sz w:val="24"/>
          <w:szCs w:val="24"/>
        </w:rPr>
        <w:t>)</w:t>
      </w:r>
      <w:r w:rsidRPr="00D7358F">
        <w:rPr>
          <w:sz w:val="24"/>
          <w:szCs w:val="24"/>
        </w:rPr>
        <w:t>,</w:t>
      </w:r>
      <w:r w:rsidR="00BB654F" w:rsidRPr="00BE0531">
        <w:rPr>
          <w:sz w:val="24"/>
          <w:szCs w:val="24"/>
        </w:rPr>
        <w:t xml:space="preserve"> </w:t>
      </w:r>
      <w:r w:rsidR="00BB654F">
        <w:rPr>
          <w:sz w:val="24"/>
          <w:szCs w:val="24"/>
        </w:rPr>
        <w:t>исходя из чего</w:t>
      </w:r>
      <w:r w:rsidRPr="00D7358F">
        <w:rPr>
          <w:sz w:val="24"/>
          <w:szCs w:val="24"/>
        </w:rPr>
        <w:t xml:space="preserve"> Компания не гарантирует,</w:t>
      </w:r>
      <w:r w:rsidR="006A6209" w:rsidRPr="006A6209">
        <w:t xml:space="preserve"> </w:t>
      </w:r>
      <w:r w:rsidR="006A6209" w:rsidRPr="006A6209">
        <w:rPr>
          <w:sz w:val="24"/>
          <w:szCs w:val="24"/>
        </w:rPr>
        <w:t>не подразумева</w:t>
      </w:r>
      <w:r w:rsidR="006A6209">
        <w:rPr>
          <w:sz w:val="24"/>
          <w:szCs w:val="24"/>
        </w:rPr>
        <w:t>ет</w:t>
      </w:r>
      <w:r w:rsidR="006A6209" w:rsidRPr="006A6209">
        <w:rPr>
          <w:sz w:val="24"/>
          <w:szCs w:val="24"/>
        </w:rPr>
        <w:t>, что Приложение мо</w:t>
      </w:r>
      <w:r w:rsidR="0069346D">
        <w:rPr>
          <w:sz w:val="24"/>
          <w:szCs w:val="24"/>
        </w:rPr>
        <w:t>жет</w:t>
      </w:r>
      <w:r w:rsidR="006A6209" w:rsidRPr="006A6209">
        <w:rPr>
          <w:sz w:val="24"/>
          <w:szCs w:val="24"/>
        </w:rPr>
        <w:t xml:space="preserve"> подходить или не подходить потребностям, целям, ожиданиям</w:t>
      </w:r>
      <w:r w:rsidR="000B0978">
        <w:rPr>
          <w:sz w:val="24"/>
          <w:szCs w:val="24"/>
        </w:rPr>
        <w:t xml:space="preserve"> </w:t>
      </w:r>
      <w:r w:rsidR="0069346D">
        <w:rPr>
          <w:sz w:val="24"/>
          <w:szCs w:val="24"/>
        </w:rPr>
        <w:t>П</w:t>
      </w:r>
      <w:r w:rsidR="000B0978">
        <w:rPr>
          <w:sz w:val="24"/>
          <w:szCs w:val="24"/>
        </w:rPr>
        <w:t>ользователя</w:t>
      </w:r>
      <w:r w:rsidR="006A6209" w:rsidRPr="006A6209">
        <w:rPr>
          <w:sz w:val="24"/>
          <w:szCs w:val="24"/>
        </w:rPr>
        <w:t xml:space="preserve">, и в </w:t>
      </w:r>
      <w:proofErr w:type="gramStart"/>
      <w:r w:rsidR="006A6209" w:rsidRPr="006A6209">
        <w:rPr>
          <w:sz w:val="24"/>
          <w:szCs w:val="24"/>
        </w:rPr>
        <w:t>связи</w:t>
      </w:r>
      <w:proofErr w:type="gramEnd"/>
      <w:r w:rsidR="006A6209" w:rsidRPr="006A6209">
        <w:rPr>
          <w:sz w:val="24"/>
          <w:szCs w:val="24"/>
        </w:rPr>
        <w:t xml:space="preserve"> с чем не гарантируе</w:t>
      </w:r>
      <w:r w:rsidR="000B0978">
        <w:rPr>
          <w:sz w:val="24"/>
          <w:szCs w:val="24"/>
        </w:rPr>
        <w:t>т</w:t>
      </w:r>
      <w:r w:rsidR="006A6209" w:rsidRPr="006A6209">
        <w:rPr>
          <w:sz w:val="24"/>
          <w:szCs w:val="24"/>
        </w:rPr>
        <w:t xml:space="preserve"> какого-либо специфического результата или последствия в результате использования </w:t>
      </w:r>
      <w:r w:rsidR="000B0978">
        <w:rPr>
          <w:sz w:val="24"/>
          <w:szCs w:val="24"/>
        </w:rPr>
        <w:t>Пользователем</w:t>
      </w:r>
      <w:r w:rsidR="006A6209" w:rsidRPr="006A6209">
        <w:rPr>
          <w:sz w:val="24"/>
          <w:szCs w:val="24"/>
        </w:rPr>
        <w:t xml:space="preserve"> </w:t>
      </w:r>
      <w:r w:rsidR="006A6209" w:rsidRPr="006A6209">
        <w:rPr>
          <w:sz w:val="24"/>
          <w:szCs w:val="24"/>
        </w:rPr>
        <w:lastRenderedPageBreak/>
        <w:t xml:space="preserve">Приложения и его </w:t>
      </w:r>
      <w:r w:rsidR="00067418">
        <w:rPr>
          <w:sz w:val="24"/>
          <w:szCs w:val="24"/>
        </w:rPr>
        <w:t>функциональных возможностей</w:t>
      </w:r>
      <w:r w:rsidRPr="00D7358F">
        <w:rPr>
          <w:sz w:val="24"/>
          <w:szCs w:val="24"/>
        </w:rPr>
        <w:t>.</w:t>
      </w:r>
    </w:p>
    <w:p w14:paraId="79C64A50" w14:textId="7823CB44" w:rsidR="004E6D82" w:rsidRPr="004E6D82" w:rsidRDefault="004E6D82" w:rsidP="004E6D82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4.4. </w:t>
      </w:r>
      <w:r w:rsidRPr="004E6D82">
        <w:rPr>
          <w:sz w:val="24"/>
          <w:szCs w:val="24"/>
        </w:rPr>
        <w:t xml:space="preserve">Пользователь обязуется принимать надлежащие меры для обеспечения сохранности </w:t>
      </w:r>
      <w:r w:rsidR="00466B77">
        <w:rPr>
          <w:sz w:val="24"/>
          <w:szCs w:val="24"/>
        </w:rPr>
        <w:t>смартфона или другого устройства</w:t>
      </w:r>
      <w:r w:rsidRPr="004E6D82">
        <w:rPr>
          <w:sz w:val="24"/>
          <w:szCs w:val="24"/>
        </w:rPr>
        <w:t xml:space="preserve">, на котором установлено Приложение, и несет личную ответственность в случае доступа к </w:t>
      </w:r>
      <w:r w:rsidR="006F7B3F">
        <w:rPr>
          <w:sz w:val="24"/>
          <w:szCs w:val="24"/>
        </w:rPr>
        <w:t>такому</w:t>
      </w:r>
      <w:r w:rsidRPr="004E6D82">
        <w:rPr>
          <w:sz w:val="24"/>
          <w:szCs w:val="24"/>
        </w:rPr>
        <w:t xml:space="preserve"> </w:t>
      </w:r>
      <w:r w:rsidR="00466B77">
        <w:rPr>
          <w:sz w:val="24"/>
          <w:szCs w:val="24"/>
        </w:rPr>
        <w:t xml:space="preserve">смартфону или устройству </w:t>
      </w:r>
      <w:r w:rsidRPr="004E6D82">
        <w:rPr>
          <w:sz w:val="24"/>
          <w:szCs w:val="24"/>
        </w:rPr>
        <w:t xml:space="preserve">третьих лиц. </w:t>
      </w:r>
      <w:proofErr w:type="gramStart"/>
      <w:r w:rsidRPr="004E6D82">
        <w:rPr>
          <w:sz w:val="24"/>
          <w:szCs w:val="24"/>
        </w:rPr>
        <w:t xml:space="preserve">Риск неблагоприятных последствий, вызванных </w:t>
      </w:r>
      <w:proofErr w:type="spellStart"/>
      <w:r w:rsidRPr="004E6D82">
        <w:rPr>
          <w:sz w:val="24"/>
          <w:szCs w:val="24"/>
        </w:rPr>
        <w:t>утратои</w:t>
      </w:r>
      <w:proofErr w:type="spellEnd"/>
      <w:r w:rsidRPr="004E6D82">
        <w:rPr>
          <w:sz w:val="24"/>
          <w:szCs w:val="24"/>
        </w:rPr>
        <w:t xml:space="preserve">̆ </w:t>
      </w:r>
      <w:r w:rsidR="006F7B3F">
        <w:rPr>
          <w:sz w:val="24"/>
          <w:szCs w:val="24"/>
        </w:rPr>
        <w:t>смартфона или другого устройства</w:t>
      </w:r>
      <w:r w:rsidRPr="004E6D82">
        <w:rPr>
          <w:sz w:val="24"/>
          <w:szCs w:val="24"/>
        </w:rPr>
        <w:t xml:space="preserve"> (в </w:t>
      </w:r>
      <w:proofErr w:type="spellStart"/>
      <w:r w:rsidRPr="004E6D82">
        <w:rPr>
          <w:sz w:val="24"/>
          <w:szCs w:val="24"/>
        </w:rPr>
        <w:t>т.ч</w:t>
      </w:r>
      <w:proofErr w:type="spellEnd"/>
      <w:r w:rsidRPr="004E6D82">
        <w:rPr>
          <w:sz w:val="24"/>
          <w:szCs w:val="24"/>
        </w:rPr>
        <w:t xml:space="preserve">. в результате выбытия </w:t>
      </w:r>
      <w:r w:rsidR="006F7B3F">
        <w:rPr>
          <w:sz w:val="24"/>
          <w:szCs w:val="24"/>
        </w:rPr>
        <w:t>смартфона или другого устройства</w:t>
      </w:r>
      <w:r w:rsidRPr="004E6D82">
        <w:rPr>
          <w:sz w:val="24"/>
          <w:szCs w:val="24"/>
        </w:rPr>
        <w:t xml:space="preserve"> из законного владения Пользователя в результате неправомерных </w:t>
      </w:r>
      <w:proofErr w:type="spellStart"/>
      <w:r w:rsidRPr="004E6D82">
        <w:rPr>
          <w:sz w:val="24"/>
          <w:szCs w:val="24"/>
        </w:rPr>
        <w:t>действии</w:t>
      </w:r>
      <w:proofErr w:type="spellEnd"/>
      <w:r w:rsidRPr="004E6D82">
        <w:rPr>
          <w:sz w:val="24"/>
          <w:szCs w:val="24"/>
        </w:rPr>
        <w:t>̆ третьих лиц) и возможного доступа третьих лиц к функционалу Приложения, полностью лежат на Пользователе.</w:t>
      </w:r>
      <w:proofErr w:type="gramEnd"/>
    </w:p>
    <w:p w14:paraId="29DDBA01" w14:textId="7A68F2D0" w:rsidR="004E6D82" w:rsidRDefault="004E6D82" w:rsidP="004E6D82">
      <w:pPr>
        <w:widowControl w:val="0"/>
        <w:spacing w:after="100"/>
        <w:jc w:val="both"/>
        <w:rPr>
          <w:sz w:val="24"/>
          <w:szCs w:val="24"/>
        </w:rPr>
      </w:pPr>
      <w:r w:rsidRPr="004E6D82">
        <w:rPr>
          <w:sz w:val="24"/>
          <w:szCs w:val="24"/>
        </w:rPr>
        <w:t>4.</w:t>
      </w:r>
      <w:r>
        <w:rPr>
          <w:sz w:val="24"/>
          <w:szCs w:val="24"/>
        </w:rPr>
        <w:t>5</w:t>
      </w:r>
      <w:r w:rsidRPr="004E6D82">
        <w:rPr>
          <w:sz w:val="24"/>
          <w:szCs w:val="24"/>
        </w:rPr>
        <w:t xml:space="preserve">. Риск неблагоприятных </w:t>
      </w:r>
      <w:proofErr w:type="gramStart"/>
      <w:r w:rsidRPr="004E6D82">
        <w:rPr>
          <w:sz w:val="24"/>
          <w:szCs w:val="24"/>
        </w:rPr>
        <w:t>последствии</w:t>
      </w:r>
      <w:proofErr w:type="gramEnd"/>
      <w:r w:rsidRPr="004E6D82">
        <w:rPr>
          <w:sz w:val="24"/>
          <w:szCs w:val="24"/>
        </w:rPr>
        <w:t xml:space="preserve">̆, вызванных доступностью персональных данных третьим лицам, в </w:t>
      </w:r>
      <w:proofErr w:type="spellStart"/>
      <w:r w:rsidRPr="004E6D82">
        <w:rPr>
          <w:sz w:val="24"/>
          <w:szCs w:val="24"/>
        </w:rPr>
        <w:t>т.ч</w:t>
      </w:r>
      <w:proofErr w:type="spellEnd"/>
      <w:r w:rsidRPr="004E6D82">
        <w:rPr>
          <w:sz w:val="24"/>
          <w:szCs w:val="24"/>
        </w:rPr>
        <w:t xml:space="preserve">. в результате утраты </w:t>
      </w:r>
      <w:r w:rsidR="00366B58">
        <w:rPr>
          <w:sz w:val="24"/>
          <w:szCs w:val="24"/>
        </w:rPr>
        <w:t xml:space="preserve">смартфона или другого </w:t>
      </w:r>
      <w:r w:rsidRPr="004E6D82">
        <w:rPr>
          <w:sz w:val="24"/>
          <w:szCs w:val="24"/>
        </w:rPr>
        <w:t>устройства, полностью лежат на Пользователе.</w:t>
      </w:r>
    </w:p>
    <w:p w14:paraId="30A88B06" w14:textId="2131923D" w:rsidR="00E629E8" w:rsidRDefault="00E629E8" w:rsidP="00F40267">
      <w:pPr>
        <w:widowControl w:val="0"/>
        <w:spacing w:after="100"/>
        <w:jc w:val="both"/>
        <w:rPr>
          <w:sz w:val="24"/>
          <w:szCs w:val="24"/>
        </w:rPr>
      </w:pPr>
    </w:p>
    <w:p w14:paraId="60588E95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Интеллектуальная собственность компании</w:t>
      </w:r>
    </w:p>
    <w:p w14:paraId="60588E96" w14:textId="7E366FB4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3210D">
        <w:rPr>
          <w:sz w:val="24"/>
          <w:szCs w:val="24"/>
        </w:rPr>
        <w:t>6</w:t>
      </w:r>
      <w:r>
        <w:rPr>
          <w:sz w:val="24"/>
          <w:szCs w:val="24"/>
        </w:rPr>
        <w:t>. Компании принадлежат все исключ</w:t>
      </w:r>
      <w:r w:rsidR="00CA6306">
        <w:rPr>
          <w:sz w:val="24"/>
          <w:szCs w:val="24"/>
        </w:rPr>
        <w:t>ительные</w:t>
      </w:r>
      <w:r>
        <w:rPr>
          <w:sz w:val="24"/>
          <w:szCs w:val="24"/>
        </w:rPr>
        <w:t xml:space="preserve"> права </w:t>
      </w:r>
      <w:r w:rsidR="009B0A56">
        <w:rPr>
          <w:sz w:val="24"/>
          <w:szCs w:val="24"/>
        </w:rPr>
        <w:t xml:space="preserve">на результаты </w:t>
      </w:r>
      <w:r>
        <w:rPr>
          <w:sz w:val="24"/>
          <w:szCs w:val="24"/>
        </w:rPr>
        <w:t xml:space="preserve">интеллектуальной </w:t>
      </w:r>
      <w:r w:rsidR="009B0A56">
        <w:rPr>
          <w:sz w:val="24"/>
          <w:szCs w:val="24"/>
        </w:rPr>
        <w:t>деятельности</w:t>
      </w:r>
      <w:r w:rsidR="00EB3218">
        <w:rPr>
          <w:sz w:val="24"/>
          <w:szCs w:val="24"/>
        </w:rPr>
        <w:t xml:space="preserve"> прямо или косвенно связанные </w:t>
      </w:r>
      <w:r w:rsidR="00947119">
        <w:rPr>
          <w:sz w:val="24"/>
          <w:szCs w:val="24"/>
        </w:rPr>
        <w:t>с Приложением</w:t>
      </w:r>
      <w:r w:rsidR="009B0A56">
        <w:rPr>
          <w:sz w:val="24"/>
          <w:szCs w:val="24"/>
        </w:rPr>
        <w:t>, включая</w:t>
      </w:r>
      <w:r>
        <w:rPr>
          <w:sz w:val="24"/>
          <w:szCs w:val="24"/>
        </w:rPr>
        <w:t>,</w:t>
      </w:r>
      <w:r w:rsidR="00BA2489">
        <w:rPr>
          <w:sz w:val="24"/>
          <w:szCs w:val="24"/>
        </w:rPr>
        <w:t xml:space="preserve"> </w:t>
      </w:r>
      <w:proofErr w:type="gramStart"/>
      <w:r w:rsidR="00BA2489">
        <w:rPr>
          <w:sz w:val="24"/>
          <w:szCs w:val="24"/>
        </w:rPr>
        <w:t>но</w:t>
      </w:r>
      <w:proofErr w:type="gramEnd"/>
      <w:r w:rsidR="00BA2489">
        <w:rPr>
          <w:sz w:val="24"/>
          <w:szCs w:val="24"/>
        </w:rPr>
        <w:t xml:space="preserve"> не ограничиваясь,</w:t>
      </w:r>
      <w:r>
        <w:rPr>
          <w:sz w:val="24"/>
          <w:szCs w:val="24"/>
        </w:rPr>
        <w:t xml:space="preserve"> весь </w:t>
      </w:r>
      <w:r w:rsidR="00B56699">
        <w:rPr>
          <w:sz w:val="24"/>
          <w:szCs w:val="24"/>
        </w:rPr>
        <w:t>К</w:t>
      </w:r>
      <w:r>
        <w:rPr>
          <w:sz w:val="24"/>
          <w:szCs w:val="24"/>
        </w:rPr>
        <w:t xml:space="preserve">онтент приложения, а также </w:t>
      </w:r>
      <w:r w:rsidR="00BA2489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приложения. </w:t>
      </w:r>
      <w:r w:rsidR="00947119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приложения и Контент приложения защищены авторским правом в порядке, предусмотренном действующим гражданским законодательством Российской Федерации, а также международными договорами в области защиты </w:t>
      </w:r>
      <w:r w:rsidR="00C7331A">
        <w:rPr>
          <w:sz w:val="24"/>
          <w:szCs w:val="24"/>
        </w:rPr>
        <w:t>результатов интеллектуальной</w:t>
      </w:r>
      <w:r>
        <w:rPr>
          <w:sz w:val="24"/>
          <w:szCs w:val="24"/>
        </w:rPr>
        <w:t xml:space="preserve"> </w:t>
      </w:r>
      <w:r w:rsidR="00160147">
        <w:rPr>
          <w:sz w:val="24"/>
          <w:szCs w:val="24"/>
        </w:rPr>
        <w:t>деятельности</w:t>
      </w:r>
      <w:r>
        <w:rPr>
          <w:sz w:val="24"/>
          <w:szCs w:val="24"/>
        </w:rPr>
        <w:t>.</w:t>
      </w:r>
    </w:p>
    <w:p w14:paraId="60588E97" w14:textId="7BE0ABBB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3210D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Пользователям запрещено копировать, воспроизводить, модифицировать, компилировать, распространять, отображать в какой-либо форме, публиковать, скачивать, передавать, продавать (полностью или частично), отчуждать любым возможным способом за плату или безвозмездно, передавать в сублицензию, каким-либо способом распространять или использовать Контент приложения и ПО приложения, кроме случаев, когда такие действия прямо разрешены условиями данного </w:t>
      </w:r>
      <w:r w:rsidR="00481F12">
        <w:rPr>
          <w:sz w:val="24"/>
          <w:szCs w:val="24"/>
        </w:rPr>
        <w:t>С</w:t>
      </w:r>
      <w:r>
        <w:rPr>
          <w:sz w:val="24"/>
          <w:szCs w:val="24"/>
        </w:rPr>
        <w:t>оглашения или действующим законодательством Российской Федерации.</w:t>
      </w:r>
      <w:proofErr w:type="gramEnd"/>
    </w:p>
    <w:p w14:paraId="60588E98" w14:textId="002CE21B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3210D">
        <w:rPr>
          <w:sz w:val="24"/>
          <w:szCs w:val="24"/>
        </w:rPr>
        <w:t>8</w:t>
      </w:r>
      <w:r>
        <w:rPr>
          <w:sz w:val="24"/>
          <w:szCs w:val="24"/>
        </w:rPr>
        <w:t xml:space="preserve">. Ничто в тексте данного соглашения не может быть истолковано как передача Пользователю каких-либо исключительных прав на </w:t>
      </w:r>
      <w:r w:rsidR="00AE1084">
        <w:rPr>
          <w:sz w:val="24"/>
          <w:szCs w:val="24"/>
        </w:rPr>
        <w:t>К</w:t>
      </w:r>
      <w:r>
        <w:rPr>
          <w:sz w:val="24"/>
          <w:szCs w:val="24"/>
        </w:rPr>
        <w:t>онтент приложения (полностью или в части) и/или ПО приложения</w:t>
      </w:r>
      <w:r w:rsidR="002E5120">
        <w:rPr>
          <w:sz w:val="24"/>
          <w:szCs w:val="24"/>
        </w:rPr>
        <w:t xml:space="preserve">, </w:t>
      </w:r>
      <w:r w:rsidR="00F9079F">
        <w:rPr>
          <w:sz w:val="24"/>
          <w:szCs w:val="24"/>
        </w:rPr>
        <w:t>сверх объема</w:t>
      </w:r>
      <w:r w:rsidR="002E5120">
        <w:rPr>
          <w:sz w:val="24"/>
          <w:szCs w:val="24"/>
        </w:rPr>
        <w:t>,</w:t>
      </w:r>
      <w:r w:rsidR="00367835">
        <w:rPr>
          <w:sz w:val="24"/>
          <w:szCs w:val="24"/>
        </w:rPr>
        <w:t xml:space="preserve"> передаваемого Пользователю по </w:t>
      </w:r>
      <w:r w:rsidR="009354EA">
        <w:rPr>
          <w:sz w:val="24"/>
          <w:szCs w:val="24"/>
        </w:rPr>
        <w:t xml:space="preserve">неисключительной лицензии в п. </w:t>
      </w:r>
      <w:r w:rsidR="009E0334">
        <w:rPr>
          <w:sz w:val="24"/>
          <w:szCs w:val="24"/>
        </w:rPr>
        <w:t>4.1.-4.2.</w:t>
      </w:r>
      <w:r w:rsidR="00B67F43">
        <w:rPr>
          <w:sz w:val="24"/>
          <w:szCs w:val="24"/>
        </w:rPr>
        <w:t xml:space="preserve"> Пользовательск</w:t>
      </w:r>
      <w:r w:rsidR="009E0334">
        <w:rPr>
          <w:sz w:val="24"/>
          <w:szCs w:val="24"/>
        </w:rPr>
        <w:t>ого</w:t>
      </w:r>
      <w:r w:rsidR="00B67F43">
        <w:rPr>
          <w:sz w:val="24"/>
          <w:szCs w:val="24"/>
        </w:rPr>
        <w:t xml:space="preserve"> Соглашени</w:t>
      </w:r>
      <w:r w:rsidR="009E0334">
        <w:rPr>
          <w:sz w:val="24"/>
          <w:szCs w:val="24"/>
        </w:rPr>
        <w:t>я</w:t>
      </w:r>
      <w:r>
        <w:rPr>
          <w:sz w:val="24"/>
          <w:szCs w:val="24"/>
        </w:rPr>
        <w:t>.</w:t>
      </w:r>
    </w:p>
    <w:p w14:paraId="60588E99" w14:textId="76A2244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3210D">
        <w:rPr>
          <w:sz w:val="24"/>
          <w:szCs w:val="24"/>
        </w:rPr>
        <w:t>9</w:t>
      </w:r>
      <w:r>
        <w:rPr>
          <w:sz w:val="24"/>
          <w:szCs w:val="24"/>
        </w:rPr>
        <w:t xml:space="preserve">. Компания владеет всеми правами в отношении торговых марок, коммерческих (бизнес) наименований, брендов, логотипов, зарегистрированных на ее имя (далее </w:t>
      </w:r>
      <w:r w:rsidR="00980571">
        <w:rPr>
          <w:sz w:val="24"/>
          <w:szCs w:val="24"/>
        </w:rPr>
        <w:t>«</w:t>
      </w:r>
      <w:r>
        <w:rPr>
          <w:sz w:val="24"/>
          <w:szCs w:val="24"/>
        </w:rPr>
        <w:t xml:space="preserve">Торговые </w:t>
      </w:r>
      <w:r w:rsidR="00AE1084">
        <w:rPr>
          <w:sz w:val="24"/>
          <w:szCs w:val="24"/>
        </w:rPr>
        <w:t>знаки</w:t>
      </w:r>
      <w:r w:rsidR="008A6CCE">
        <w:rPr>
          <w:sz w:val="24"/>
          <w:szCs w:val="24"/>
        </w:rPr>
        <w:t>»</w:t>
      </w:r>
      <w:r>
        <w:rPr>
          <w:sz w:val="24"/>
          <w:szCs w:val="24"/>
        </w:rPr>
        <w:t xml:space="preserve">). Такие Торговые </w:t>
      </w:r>
      <w:r w:rsidR="00AE1084">
        <w:rPr>
          <w:sz w:val="24"/>
          <w:szCs w:val="24"/>
        </w:rPr>
        <w:t>знаки</w:t>
      </w:r>
      <w:r>
        <w:rPr>
          <w:sz w:val="24"/>
          <w:szCs w:val="24"/>
        </w:rPr>
        <w:t xml:space="preserve"> защищаются действующим </w:t>
      </w:r>
      <w:proofErr w:type="gramStart"/>
      <w:r>
        <w:rPr>
          <w:sz w:val="24"/>
          <w:szCs w:val="24"/>
        </w:rPr>
        <w:t>законодательством</w:t>
      </w:r>
      <w:proofErr w:type="gramEnd"/>
      <w:r>
        <w:rPr>
          <w:sz w:val="24"/>
          <w:szCs w:val="24"/>
        </w:rPr>
        <w:t xml:space="preserve"> и </w:t>
      </w:r>
      <w:r w:rsidR="008A6CCE">
        <w:rPr>
          <w:sz w:val="24"/>
          <w:szCs w:val="24"/>
        </w:rPr>
        <w:t xml:space="preserve">ничто </w:t>
      </w:r>
      <w:r>
        <w:rPr>
          <w:sz w:val="24"/>
          <w:szCs w:val="24"/>
        </w:rPr>
        <w:t xml:space="preserve">в тексте данного Соглашения не может быть </w:t>
      </w:r>
      <w:r>
        <w:rPr>
          <w:sz w:val="24"/>
          <w:szCs w:val="24"/>
        </w:rPr>
        <w:lastRenderedPageBreak/>
        <w:t xml:space="preserve">истолковано как передача какой-либо лицензии Пользователю на использование таких Торговых </w:t>
      </w:r>
      <w:r w:rsidR="00D179FB">
        <w:rPr>
          <w:sz w:val="24"/>
          <w:szCs w:val="24"/>
        </w:rPr>
        <w:t>знаков</w:t>
      </w:r>
      <w:r>
        <w:rPr>
          <w:sz w:val="24"/>
          <w:szCs w:val="24"/>
        </w:rPr>
        <w:t>.</w:t>
      </w:r>
    </w:p>
    <w:p w14:paraId="60588E9A" w14:textId="77777777" w:rsidR="005B2DA7" w:rsidRDefault="005B2DA7" w:rsidP="00F40267">
      <w:pPr>
        <w:widowControl w:val="0"/>
        <w:spacing w:after="100"/>
        <w:jc w:val="both"/>
        <w:rPr>
          <w:sz w:val="24"/>
          <w:szCs w:val="24"/>
        </w:rPr>
      </w:pPr>
    </w:p>
    <w:p w14:paraId="60588E9E" w14:textId="69AB000E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6" w:name="_na8bly18vgd3" w:colFirst="0" w:colLast="0"/>
      <w:bookmarkStart w:id="7" w:name="_ti25xm3erz4o" w:colFirst="0" w:colLast="0"/>
      <w:bookmarkEnd w:id="6"/>
      <w:bookmarkEnd w:id="7"/>
      <w:r>
        <w:rPr>
          <w:sz w:val="24"/>
          <w:szCs w:val="24"/>
        </w:rPr>
        <w:t>5. ПОРЯДОК РАБОТЫ С ПРИЛОЖЕНИЕМ</w:t>
      </w:r>
    </w:p>
    <w:p w14:paraId="60588E9F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Общие положения</w:t>
      </w:r>
    </w:p>
    <w:p w14:paraId="60588EA0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5.1. Пользователь обязуется соблюдать следующие правила при работе с Приложением:</w:t>
      </w:r>
    </w:p>
    <w:p w14:paraId="60588EA1" w14:textId="6184B4F6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316C21">
        <w:rPr>
          <w:sz w:val="24"/>
          <w:szCs w:val="24"/>
        </w:rPr>
        <w:t>С</w:t>
      </w:r>
      <w:r>
        <w:rPr>
          <w:sz w:val="24"/>
          <w:szCs w:val="24"/>
        </w:rPr>
        <w:t xml:space="preserve">облюдать все обязательства, взятые на себя Пользователем в связи с присоединением к данному Соглашению; </w:t>
      </w:r>
    </w:p>
    <w:p w14:paraId="60588EA2" w14:textId="35DED558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316C21">
        <w:rPr>
          <w:sz w:val="24"/>
          <w:szCs w:val="24"/>
        </w:rPr>
        <w:t>П</w:t>
      </w:r>
      <w:r>
        <w:rPr>
          <w:sz w:val="24"/>
          <w:szCs w:val="24"/>
        </w:rPr>
        <w:t xml:space="preserve">редоставлять достоверные о себе данные для </w:t>
      </w:r>
      <w:r w:rsidR="00A57492">
        <w:rPr>
          <w:sz w:val="24"/>
          <w:szCs w:val="24"/>
        </w:rPr>
        <w:t xml:space="preserve">заполнения Профиля и </w:t>
      </w:r>
      <w:r>
        <w:rPr>
          <w:sz w:val="24"/>
          <w:szCs w:val="24"/>
        </w:rPr>
        <w:t xml:space="preserve">создания личного аккаунта (кабинета); </w:t>
      </w:r>
    </w:p>
    <w:p w14:paraId="60588EA3" w14:textId="6470D364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316C21">
        <w:rPr>
          <w:sz w:val="24"/>
          <w:szCs w:val="24"/>
        </w:rPr>
        <w:t>Н</w:t>
      </w:r>
      <w:r>
        <w:rPr>
          <w:sz w:val="24"/>
          <w:szCs w:val="24"/>
        </w:rPr>
        <w:t xml:space="preserve">е выдавать себя за какое-либо другое лицо, включая, </w:t>
      </w:r>
      <w:proofErr w:type="gramStart"/>
      <w:r w:rsidR="00A57492">
        <w:rPr>
          <w:sz w:val="24"/>
          <w:szCs w:val="24"/>
        </w:rPr>
        <w:t>но</w:t>
      </w:r>
      <w:proofErr w:type="gramEnd"/>
      <w:r w:rsidR="00A574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ограничиваясь, не предоставлять какие-либо данные третьих лиц (без получения от них прямого, предварительного и осознанного согласия) для создания личного аккаунта (кабинета); </w:t>
      </w:r>
    </w:p>
    <w:p w14:paraId="60588EA4" w14:textId="442EFA14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="00316C21">
        <w:rPr>
          <w:sz w:val="24"/>
          <w:szCs w:val="24"/>
        </w:rPr>
        <w:t>И</w:t>
      </w:r>
      <w:r>
        <w:rPr>
          <w:sz w:val="24"/>
          <w:szCs w:val="24"/>
        </w:rPr>
        <w:t xml:space="preserve">нформировать </w:t>
      </w:r>
      <w:r w:rsidR="00A56210">
        <w:rPr>
          <w:sz w:val="24"/>
          <w:szCs w:val="24"/>
        </w:rPr>
        <w:t>К</w:t>
      </w:r>
      <w:r>
        <w:rPr>
          <w:sz w:val="24"/>
          <w:szCs w:val="24"/>
        </w:rPr>
        <w:t xml:space="preserve">омпанию о хищении логинов, паролей или каких-либо других ключей доступа Пользователя к личному аккаунту (кабинету); </w:t>
      </w:r>
    </w:p>
    <w:p w14:paraId="60588EA5" w14:textId="050498F0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316C21">
        <w:rPr>
          <w:sz w:val="24"/>
          <w:szCs w:val="24"/>
        </w:rPr>
        <w:t>Н</w:t>
      </w:r>
      <w:r>
        <w:rPr>
          <w:sz w:val="24"/>
          <w:szCs w:val="24"/>
        </w:rPr>
        <w:t xml:space="preserve">е предоставлять третьим лицам доступ к своему аккаунту (кабинету) и/или логины, пароли или другие ключи доступа; </w:t>
      </w:r>
    </w:p>
    <w:p w14:paraId="29ED6C6C" w14:textId="1C6BD421" w:rsidR="00294B61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(6) </w:t>
      </w:r>
      <w:r w:rsidR="00316C21">
        <w:rPr>
          <w:sz w:val="24"/>
          <w:szCs w:val="24"/>
        </w:rPr>
        <w:t>Н</w:t>
      </w:r>
      <w:r>
        <w:rPr>
          <w:sz w:val="24"/>
          <w:szCs w:val="24"/>
        </w:rPr>
        <w:t>е загружать, не хранить, не публиковать, не распространять, не размещать, не рекламировать, не отправлять, не предоставлять доступ или иным образом не использовать Пользовательский контент, который</w:t>
      </w:r>
      <w:r w:rsidR="00294B61">
        <w:rPr>
          <w:sz w:val="24"/>
          <w:szCs w:val="24"/>
        </w:rPr>
        <w:t>:</w:t>
      </w:r>
    </w:p>
    <w:p w14:paraId="3AD5DAF4" w14:textId="2A5AC790" w:rsidR="00294B61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(а) содержит угрозы, дискредитирует, оскорбляет, </w:t>
      </w:r>
      <w:proofErr w:type="gramStart"/>
      <w:r>
        <w:rPr>
          <w:sz w:val="24"/>
          <w:szCs w:val="24"/>
        </w:rPr>
        <w:t>порочит честь</w:t>
      </w:r>
      <w:proofErr w:type="gramEnd"/>
      <w:r>
        <w:rPr>
          <w:sz w:val="24"/>
          <w:szCs w:val="24"/>
        </w:rPr>
        <w:t xml:space="preserve"> и достоинство или деловую репутацию или нарушает неприкосновенность частной жизни</w:t>
      </w:r>
      <w:r w:rsidR="00DB679B">
        <w:rPr>
          <w:sz w:val="24"/>
          <w:szCs w:val="24"/>
        </w:rPr>
        <w:t>, требования об обработке персональных данных</w:t>
      </w:r>
      <w:r>
        <w:rPr>
          <w:sz w:val="24"/>
          <w:szCs w:val="24"/>
        </w:rPr>
        <w:t xml:space="preserve"> других Пользователей или третьих лиц; </w:t>
      </w:r>
    </w:p>
    <w:p w14:paraId="19FA282D" w14:textId="32055A94" w:rsidR="00876F1A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94B61">
        <w:rPr>
          <w:sz w:val="24"/>
          <w:szCs w:val="24"/>
        </w:rPr>
        <w:t>б</w:t>
      </w:r>
      <w:r>
        <w:rPr>
          <w:sz w:val="24"/>
          <w:szCs w:val="24"/>
        </w:rPr>
        <w:t xml:space="preserve">) является спамом, </w:t>
      </w:r>
      <w:proofErr w:type="spellStart"/>
      <w:r>
        <w:rPr>
          <w:sz w:val="24"/>
          <w:szCs w:val="24"/>
        </w:rPr>
        <w:t>буллингом</w:t>
      </w:r>
      <w:proofErr w:type="spellEnd"/>
      <w:r>
        <w:rPr>
          <w:sz w:val="24"/>
          <w:szCs w:val="24"/>
        </w:rPr>
        <w:t xml:space="preserve">, </w:t>
      </w:r>
      <w:r w:rsidR="0001316F">
        <w:rPr>
          <w:sz w:val="24"/>
          <w:szCs w:val="24"/>
        </w:rPr>
        <w:t xml:space="preserve">аморальным </w:t>
      </w:r>
      <w:r>
        <w:rPr>
          <w:sz w:val="24"/>
          <w:szCs w:val="24"/>
        </w:rPr>
        <w:t xml:space="preserve">или непристойным, содержит порнографические изображения и тексты, сцены сексуального характера, в том числе с участием несовершеннолетних, или сцены насилия, включая </w:t>
      </w:r>
      <w:proofErr w:type="gramStart"/>
      <w:r>
        <w:rPr>
          <w:sz w:val="24"/>
          <w:szCs w:val="24"/>
        </w:rPr>
        <w:t>сексуальное</w:t>
      </w:r>
      <w:proofErr w:type="gramEnd"/>
      <w:r>
        <w:rPr>
          <w:sz w:val="24"/>
          <w:szCs w:val="24"/>
        </w:rPr>
        <w:t xml:space="preserve">, над людьми или животными; </w:t>
      </w:r>
    </w:p>
    <w:p w14:paraId="53FF978F" w14:textId="1270BCD4" w:rsidR="00876F1A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(в) содержит какие-либо формы подстрекательства к суициду и/или пропагандирует или способствует разжиганию расовой, религиозной, этнической ненависти или вражды, пропагандирует фашизм или идеологию расового превосходства, или содержит экстремистские материалы;</w:t>
      </w:r>
    </w:p>
    <w:p w14:paraId="4337DA56" w14:textId="0A08DB6C" w:rsidR="00876F1A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(г) пропагандирует нарушение прав или законных интересов других </w:t>
      </w:r>
      <w:r>
        <w:rPr>
          <w:sz w:val="24"/>
          <w:szCs w:val="24"/>
        </w:rPr>
        <w:lastRenderedPageBreak/>
        <w:t xml:space="preserve">Пользователей или третьих лиц или пропагандирует преступление или содержит советы/руководства/инструкции по его совершению; </w:t>
      </w:r>
    </w:p>
    <w:p w14:paraId="60588EA6" w14:textId="0FF46C5A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(д) нарушает иные правила данного </w:t>
      </w:r>
      <w:r w:rsidR="003016D2">
        <w:rPr>
          <w:sz w:val="24"/>
          <w:szCs w:val="24"/>
        </w:rPr>
        <w:t>С</w:t>
      </w:r>
      <w:r>
        <w:rPr>
          <w:sz w:val="24"/>
          <w:szCs w:val="24"/>
        </w:rPr>
        <w:t>оглашения или на основании действующего законодательства</w:t>
      </w:r>
      <w:r w:rsidR="00E3516D">
        <w:rPr>
          <w:sz w:val="24"/>
          <w:szCs w:val="24"/>
        </w:rPr>
        <w:t>.</w:t>
      </w:r>
    </w:p>
    <w:p w14:paraId="60588EA7" w14:textId="2DA65F06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(7) </w:t>
      </w:r>
      <w:r w:rsidR="00316C21">
        <w:rPr>
          <w:sz w:val="24"/>
          <w:szCs w:val="24"/>
        </w:rPr>
        <w:t>Н</w:t>
      </w:r>
      <w:r>
        <w:rPr>
          <w:sz w:val="24"/>
          <w:szCs w:val="24"/>
        </w:rPr>
        <w:t>е совершать какие-либо действия (с использованием средств автоматизации или без таких средств), направленные на сбор каких-либо персональных данных других Пользователей</w:t>
      </w:r>
      <w:r w:rsidR="00316C21">
        <w:rPr>
          <w:sz w:val="24"/>
          <w:szCs w:val="24"/>
        </w:rPr>
        <w:t>;</w:t>
      </w:r>
    </w:p>
    <w:p w14:paraId="2B1990ED" w14:textId="03B57FAE" w:rsidR="008E7DFE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(8) </w:t>
      </w:r>
      <w:r w:rsidR="008E7DFE">
        <w:rPr>
          <w:sz w:val="24"/>
          <w:szCs w:val="24"/>
        </w:rPr>
        <w:t>Н</w:t>
      </w:r>
      <w:r>
        <w:rPr>
          <w:sz w:val="24"/>
          <w:szCs w:val="24"/>
        </w:rPr>
        <w:t xml:space="preserve">е предпринимать какие-либо действия и не помогать третьим лицам в совершении действий, направленных на подрыв работы Приложения, включая, </w:t>
      </w:r>
      <w:r w:rsidR="008E7DFE">
        <w:rPr>
          <w:sz w:val="24"/>
          <w:szCs w:val="24"/>
        </w:rPr>
        <w:t>но</w:t>
      </w:r>
      <w:r>
        <w:rPr>
          <w:sz w:val="24"/>
          <w:szCs w:val="24"/>
        </w:rPr>
        <w:t>не ограничиваясь</w:t>
      </w:r>
      <w:r w:rsidR="008E7DFE">
        <w:rPr>
          <w:sz w:val="24"/>
          <w:szCs w:val="24"/>
        </w:rPr>
        <w:t>:</w:t>
      </w:r>
    </w:p>
    <w:p w14:paraId="57C718D0" w14:textId="64EFE065" w:rsidR="00463106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(а) загружать вирусы или вредоносный код</w:t>
      </w:r>
      <w:r w:rsidR="00463106">
        <w:rPr>
          <w:sz w:val="24"/>
          <w:szCs w:val="24"/>
        </w:rPr>
        <w:t>;</w:t>
      </w:r>
    </w:p>
    <w:p w14:paraId="60588EA8" w14:textId="674F95A1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63106">
        <w:rPr>
          <w:sz w:val="24"/>
          <w:szCs w:val="24"/>
        </w:rPr>
        <w:t>б</w:t>
      </w:r>
      <w:r>
        <w:rPr>
          <w:sz w:val="24"/>
          <w:szCs w:val="24"/>
        </w:rPr>
        <w:t>) совершать действия, которые могут привести к отключению Приложения</w:t>
      </w:r>
      <w:r w:rsidR="00067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и/или </w:t>
      </w:r>
      <w:r w:rsidR="00594E6D">
        <w:rPr>
          <w:sz w:val="24"/>
          <w:szCs w:val="24"/>
        </w:rPr>
        <w:t>его функциональных возможностей</w:t>
      </w:r>
      <w:r>
        <w:rPr>
          <w:sz w:val="24"/>
          <w:szCs w:val="24"/>
        </w:rPr>
        <w:t xml:space="preserve">, </w:t>
      </w:r>
      <w:r w:rsidR="00463106">
        <w:rPr>
          <w:sz w:val="24"/>
          <w:szCs w:val="24"/>
        </w:rPr>
        <w:t>к</w:t>
      </w:r>
      <w:r>
        <w:rPr>
          <w:sz w:val="24"/>
          <w:szCs w:val="24"/>
        </w:rPr>
        <w:t xml:space="preserve"> нарушению нормальной работы Приложения или его программного обеспечения, или к ухудшению внешнего вида Приложения и/или Контента приложения.</w:t>
      </w:r>
    </w:p>
    <w:p w14:paraId="60588EA9" w14:textId="732C248B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(9) </w:t>
      </w:r>
      <w:r w:rsidR="00090A41">
        <w:rPr>
          <w:sz w:val="24"/>
          <w:szCs w:val="24"/>
        </w:rPr>
        <w:t>Н</w:t>
      </w:r>
      <w:r>
        <w:rPr>
          <w:sz w:val="24"/>
          <w:szCs w:val="24"/>
        </w:rPr>
        <w:t>е предпринимать какие-либо иные действия, которые являются незаконными, мошенническими, дискриминационными или вводящими в заблуждение.</w:t>
      </w:r>
    </w:p>
    <w:p w14:paraId="60588EAA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Права пользователей на </w:t>
      </w:r>
      <w:proofErr w:type="gramStart"/>
      <w:r>
        <w:rPr>
          <w:b/>
          <w:sz w:val="24"/>
          <w:szCs w:val="24"/>
        </w:rPr>
        <w:t>размещенный</w:t>
      </w:r>
      <w:proofErr w:type="gramEnd"/>
      <w:r>
        <w:rPr>
          <w:b/>
          <w:sz w:val="24"/>
          <w:szCs w:val="24"/>
        </w:rPr>
        <w:t xml:space="preserve"> контент</w:t>
      </w:r>
    </w:p>
    <w:p w14:paraId="60588EAB" w14:textId="5CA401D0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5.2. Создаваемый Вами Пользовательский контент является</w:t>
      </w:r>
      <w:r w:rsidR="00AA05DD">
        <w:rPr>
          <w:sz w:val="24"/>
          <w:szCs w:val="24"/>
        </w:rPr>
        <w:t xml:space="preserve"> Вашим</w:t>
      </w:r>
      <w:r>
        <w:rPr>
          <w:sz w:val="24"/>
          <w:szCs w:val="24"/>
        </w:rPr>
        <w:t xml:space="preserve"> </w:t>
      </w:r>
      <w:r w:rsidR="000C4796">
        <w:rPr>
          <w:sz w:val="24"/>
          <w:szCs w:val="24"/>
        </w:rPr>
        <w:t xml:space="preserve">результатом </w:t>
      </w:r>
      <w:r>
        <w:rPr>
          <w:sz w:val="24"/>
          <w:szCs w:val="24"/>
        </w:rPr>
        <w:t xml:space="preserve">интеллектуальной </w:t>
      </w:r>
      <w:r w:rsidR="00AA05DD">
        <w:rPr>
          <w:sz w:val="24"/>
          <w:szCs w:val="24"/>
        </w:rPr>
        <w:t>деятельности</w:t>
      </w:r>
      <w:r>
        <w:rPr>
          <w:sz w:val="24"/>
          <w:szCs w:val="24"/>
        </w:rPr>
        <w:t>, защища</w:t>
      </w:r>
      <w:r w:rsidR="00AA05DD">
        <w:rPr>
          <w:sz w:val="24"/>
          <w:szCs w:val="24"/>
        </w:rPr>
        <w:t>ющимся</w:t>
      </w:r>
      <w:r>
        <w:rPr>
          <w:sz w:val="24"/>
          <w:szCs w:val="24"/>
        </w:rPr>
        <w:t xml:space="preserve"> действующим законодательством</w:t>
      </w:r>
      <w:r w:rsidR="0099518A">
        <w:rPr>
          <w:sz w:val="24"/>
          <w:szCs w:val="24"/>
        </w:rPr>
        <w:t xml:space="preserve"> Российской Федерации</w:t>
      </w:r>
      <w:r>
        <w:rPr>
          <w:sz w:val="24"/>
          <w:szCs w:val="24"/>
        </w:rPr>
        <w:t xml:space="preserve">, в </w:t>
      </w:r>
      <w:proofErr w:type="gramStart"/>
      <w:r>
        <w:rPr>
          <w:sz w:val="24"/>
          <w:szCs w:val="24"/>
        </w:rPr>
        <w:t>связи</w:t>
      </w:r>
      <w:proofErr w:type="gramEnd"/>
      <w:r>
        <w:rPr>
          <w:sz w:val="24"/>
          <w:szCs w:val="24"/>
        </w:rPr>
        <w:t xml:space="preserve"> с чем Компания не претендует на получение и не требует от Вас </w:t>
      </w:r>
      <w:r w:rsidR="0099518A">
        <w:rPr>
          <w:sz w:val="24"/>
          <w:szCs w:val="24"/>
        </w:rPr>
        <w:t xml:space="preserve">передачи </w:t>
      </w:r>
      <w:r>
        <w:rPr>
          <w:sz w:val="24"/>
          <w:szCs w:val="24"/>
        </w:rPr>
        <w:t xml:space="preserve">ей каких-либо прав на Пользовательский контент. Ничто в тексте настоящего Соглашения не должно быть истолковано как лишение пользователя прав на </w:t>
      </w:r>
      <w:proofErr w:type="gramStart"/>
      <w:r>
        <w:rPr>
          <w:sz w:val="24"/>
          <w:szCs w:val="24"/>
        </w:rPr>
        <w:t>создаваемый</w:t>
      </w:r>
      <w:proofErr w:type="gramEnd"/>
      <w:r>
        <w:rPr>
          <w:sz w:val="24"/>
          <w:szCs w:val="24"/>
        </w:rPr>
        <w:t xml:space="preserve"> им Пользовательский контент или их ограничение.</w:t>
      </w:r>
      <w:r w:rsidR="00DA56BC">
        <w:rPr>
          <w:sz w:val="24"/>
          <w:szCs w:val="24"/>
        </w:rPr>
        <w:t xml:space="preserve"> </w:t>
      </w:r>
      <w:proofErr w:type="gramStart"/>
      <w:r w:rsidR="00DA56BC">
        <w:rPr>
          <w:sz w:val="24"/>
          <w:szCs w:val="24"/>
        </w:rPr>
        <w:t xml:space="preserve">В свою очередь, Компания не несет </w:t>
      </w:r>
      <w:r w:rsidR="0062420B">
        <w:rPr>
          <w:sz w:val="24"/>
          <w:szCs w:val="24"/>
        </w:rPr>
        <w:t>ответственность</w:t>
      </w:r>
      <w:r w:rsidR="00DA56BC">
        <w:rPr>
          <w:sz w:val="24"/>
          <w:szCs w:val="24"/>
        </w:rPr>
        <w:t xml:space="preserve"> </w:t>
      </w:r>
      <w:r w:rsidR="0062420B">
        <w:rPr>
          <w:sz w:val="24"/>
          <w:szCs w:val="24"/>
        </w:rPr>
        <w:t xml:space="preserve">за Пользовательский контент </w:t>
      </w:r>
      <w:r w:rsidR="00E276C1">
        <w:rPr>
          <w:sz w:val="24"/>
          <w:szCs w:val="24"/>
        </w:rPr>
        <w:t>и, в случае нарушения прав третьих при использовании Пользовательского контента, Пользователь несет ответственность самостоятельно.</w:t>
      </w:r>
      <w:proofErr w:type="gramEnd"/>
    </w:p>
    <w:p w14:paraId="60588EAF" w14:textId="328A156D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Требование к </w:t>
      </w:r>
      <w:proofErr w:type="gramStart"/>
      <w:r>
        <w:rPr>
          <w:b/>
          <w:sz w:val="24"/>
          <w:szCs w:val="24"/>
        </w:rPr>
        <w:t>пользовательскому</w:t>
      </w:r>
      <w:proofErr w:type="gramEnd"/>
      <w:r>
        <w:rPr>
          <w:b/>
          <w:sz w:val="24"/>
          <w:szCs w:val="24"/>
        </w:rPr>
        <w:t xml:space="preserve"> контенту</w:t>
      </w:r>
    </w:p>
    <w:p w14:paraId="60588EB0" w14:textId="60A8352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B21A7B">
        <w:rPr>
          <w:sz w:val="24"/>
          <w:szCs w:val="24"/>
        </w:rPr>
        <w:t>3</w:t>
      </w:r>
      <w:r>
        <w:rPr>
          <w:sz w:val="24"/>
          <w:szCs w:val="24"/>
        </w:rPr>
        <w:t xml:space="preserve">. Пользователям запрещается загружать какой-либо Пользовательский контент, который может принадлежать третьим лицам или права на </w:t>
      </w:r>
      <w:proofErr w:type="gramStart"/>
      <w:r>
        <w:rPr>
          <w:sz w:val="24"/>
          <w:szCs w:val="24"/>
        </w:rPr>
        <w:t>использование</w:t>
      </w:r>
      <w:proofErr w:type="gramEnd"/>
      <w:r>
        <w:rPr>
          <w:sz w:val="24"/>
          <w:szCs w:val="24"/>
        </w:rPr>
        <w:t xml:space="preserve"> которого не были в необходимом объеме предоставлены такому Пользователю. Настоящим Пользователь берет на себя обязанность возместить Компании ВСЕ УБЫТКИ И СУДЕБНЫЕ ИЗДЕРЖКИ, КОТОРЫЕ БЫЛИ </w:t>
      </w:r>
      <w:proofErr w:type="gramStart"/>
      <w:r>
        <w:rPr>
          <w:sz w:val="24"/>
          <w:szCs w:val="24"/>
        </w:rPr>
        <w:t>ЕЙ</w:t>
      </w:r>
      <w:proofErr w:type="gramEnd"/>
      <w:r>
        <w:rPr>
          <w:sz w:val="24"/>
          <w:szCs w:val="24"/>
        </w:rPr>
        <w:t xml:space="preserve"> ПОНЕСЕНЫ В СВЯЗИ С ПРЕДЪЯВЛЕНИЕМ ИСКОВ ТРЕТЬИМИ ЛИЦАМИ О ТОМ, ЧТО ПОЛЬЗОВАТЕЛЬСКИЙ КОНТЕНТ</w:t>
      </w:r>
      <w:r w:rsidR="002771D8">
        <w:rPr>
          <w:sz w:val="24"/>
          <w:szCs w:val="24"/>
        </w:rPr>
        <w:t>, ПРИНАДЛЕЖАЩИ</w:t>
      </w:r>
      <w:r w:rsidR="00A41C80">
        <w:rPr>
          <w:sz w:val="24"/>
          <w:szCs w:val="24"/>
        </w:rPr>
        <w:t>Й</w:t>
      </w:r>
      <w:r w:rsidR="002771D8">
        <w:rPr>
          <w:sz w:val="24"/>
          <w:szCs w:val="24"/>
        </w:rPr>
        <w:t xml:space="preserve"> ТРЕТЬИМ ЛИЦАМ,</w:t>
      </w:r>
      <w:r>
        <w:rPr>
          <w:sz w:val="24"/>
          <w:szCs w:val="24"/>
        </w:rPr>
        <w:t xml:space="preserve"> НАРУШАЕТ </w:t>
      </w:r>
      <w:r w:rsidR="001B22A7">
        <w:rPr>
          <w:sz w:val="24"/>
          <w:szCs w:val="24"/>
        </w:rPr>
        <w:t xml:space="preserve">ПРАВА СУБЪЕКТА ПЕРСОНАЛЬНЫХ ДАННЫХ ИЛИ </w:t>
      </w:r>
      <w:r w:rsidR="002771D8">
        <w:rPr>
          <w:sz w:val="24"/>
          <w:szCs w:val="24"/>
        </w:rPr>
        <w:lastRenderedPageBreak/>
        <w:t xml:space="preserve">ИСКЛЮЧИТЕЛЬНЫЕ </w:t>
      </w:r>
      <w:r>
        <w:rPr>
          <w:sz w:val="24"/>
          <w:szCs w:val="24"/>
        </w:rPr>
        <w:t>ПРАВА ТАКИХ ТРЕТЬИХ ЛИЦ.</w:t>
      </w:r>
    </w:p>
    <w:p w14:paraId="60588EB2" w14:textId="2C0196F8" w:rsidR="005B2DA7" w:rsidRDefault="005B2DA7" w:rsidP="00F40267">
      <w:pPr>
        <w:widowControl w:val="0"/>
        <w:spacing w:after="100"/>
        <w:jc w:val="both"/>
        <w:rPr>
          <w:sz w:val="24"/>
          <w:szCs w:val="24"/>
        </w:rPr>
      </w:pPr>
    </w:p>
    <w:p w14:paraId="60588EB3" w14:textId="3844278B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B875E6">
        <w:rPr>
          <w:sz w:val="24"/>
          <w:szCs w:val="24"/>
        </w:rPr>
        <w:t>4</w:t>
      </w:r>
      <w:r>
        <w:rPr>
          <w:sz w:val="24"/>
          <w:szCs w:val="24"/>
        </w:rPr>
        <w:t xml:space="preserve">. Компания имеет право в любой момент проверить Пользовательский контент на предмет его соответствия требованиям данного соглашения или действующему законодательству. Вместе с этим ничто в тексте данного соглашения не должно быть </w:t>
      </w:r>
      <w:proofErr w:type="gramStart"/>
      <w:r>
        <w:rPr>
          <w:sz w:val="24"/>
          <w:szCs w:val="24"/>
        </w:rPr>
        <w:t>истолковано</w:t>
      </w:r>
      <w:proofErr w:type="gramEnd"/>
      <w:r>
        <w:rPr>
          <w:sz w:val="24"/>
          <w:szCs w:val="24"/>
        </w:rPr>
        <w:t xml:space="preserve"> как прямая обязанность Компании проводить какую-либо самостоятельную проверку Пользовательского контента не иначе, как по запросу других Пользователей или третьих лиц.</w:t>
      </w:r>
    </w:p>
    <w:p w14:paraId="60588EB4" w14:textId="7CEAC632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B21A7B">
        <w:rPr>
          <w:sz w:val="24"/>
          <w:szCs w:val="24"/>
        </w:rPr>
        <w:t>6</w:t>
      </w:r>
      <w:r>
        <w:rPr>
          <w:sz w:val="24"/>
          <w:szCs w:val="24"/>
        </w:rPr>
        <w:t>. Если Вы столкнулись с Пользовательским контентом, который нарушает условия данного Соглашения или законные права и интересы Пользователей или третьих лиц, Вы можете направить свою жалобу следующим образом:</w:t>
      </w:r>
    </w:p>
    <w:p w14:paraId="60588EB5" w14:textId="52A3262B" w:rsidR="005B2DA7" w:rsidRDefault="00217661" w:rsidP="00F40267">
      <w:pPr>
        <w:widowControl w:val="0"/>
        <w:spacing w:after="1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Отправить письмо на адрес:</w:t>
      </w:r>
      <w:r w:rsidR="00B875E6" w:rsidRPr="00B875E6">
        <w:t xml:space="preserve"> </w:t>
      </w:r>
      <w:r w:rsidR="00B875E6" w:rsidRPr="00B875E6">
        <w:rPr>
          <w:i/>
          <w:sz w:val="24"/>
          <w:szCs w:val="24"/>
        </w:rPr>
        <w:t>e.goryunova@i-teco.ru</w:t>
      </w:r>
    </w:p>
    <w:p w14:paraId="60588EB6" w14:textId="1DA4B0D5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B21A7B">
        <w:rPr>
          <w:sz w:val="24"/>
          <w:szCs w:val="24"/>
        </w:rPr>
        <w:t>7</w:t>
      </w:r>
      <w:r>
        <w:rPr>
          <w:sz w:val="24"/>
          <w:szCs w:val="24"/>
        </w:rPr>
        <w:t xml:space="preserve">. Если будет обнаружено, что Пользовательский контент нарушает условия данного Соглашения или положения действующего законодательства, Компания имеет право по своему собственному усмотрению, в любой момент, без необходимости предупреждения Пользователя и взятия на себя какой-либо ответственности в будущем удалить такой Пользовательский контент вовсе, а в случае повторного нарушения - удалить Ваш </w:t>
      </w:r>
      <w:r w:rsidR="00201A8C">
        <w:rPr>
          <w:sz w:val="24"/>
          <w:szCs w:val="24"/>
        </w:rPr>
        <w:t>Профиль</w:t>
      </w:r>
      <w:r>
        <w:rPr>
          <w:sz w:val="24"/>
          <w:szCs w:val="24"/>
        </w:rPr>
        <w:t>.</w:t>
      </w:r>
    </w:p>
    <w:p w14:paraId="60588EB7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Отзывы о работе приложения</w:t>
      </w:r>
    </w:p>
    <w:p w14:paraId="60588EB8" w14:textId="54E0C8B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B21A7B">
        <w:rPr>
          <w:sz w:val="24"/>
          <w:szCs w:val="24"/>
        </w:rPr>
        <w:t>8</w:t>
      </w:r>
      <w:r>
        <w:rPr>
          <w:sz w:val="24"/>
          <w:szCs w:val="24"/>
        </w:rPr>
        <w:t>. Каждый Пользователь время от времени имеет право (но не обязанность) оставлять или направлять свои идеи, отзывы, предложения или проекты, направленные на улучшение работы Приложения и</w:t>
      </w:r>
      <w:r w:rsidR="00DE1ECA">
        <w:rPr>
          <w:sz w:val="24"/>
          <w:szCs w:val="24"/>
        </w:rPr>
        <w:t xml:space="preserve"> его функциональных возможностей</w:t>
      </w:r>
      <w:r>
        <w:rPr>
          <w:sz w:val="24"/>
          <w:szCs w:val="24"/>
        </w:rPr>
        <w:t>. Такие отзывы могут быть направлены Пользователем следующим способом:</w:t>
      </w:r>
    </w:p>
    <w:p w14:paraId="60588EB9" w14:textId="0187F23A" w:rsidR="005B2DA7" w:rsidRDefault="00217661" w:rsidP="00F40267">
      <w:pPr>
        <w:widowControl w:val="0"/>
        <w:spacing w:after="1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Отправить письмо по следующему адресу:</w:t>
      </w:r>
      <w:r w:rsidR="00B875E6">
        <w:rPr>
          <w:i/>
          <w:sz w:val="24"/>
          <w:szCs w:val="24"/>
        </w:rPr>
        <w:t xml:space="preserve"> </w:t>
      </w:r>
      <w:r w:rsidR="00B875E6" w:rsidRPr="00B875E6">
        <w:rPr>
          <w:i/>
          <w:sz w:val="24"/>
          <w:szCs w:val="24"/>
        </w:rPr>
        <w:t>e.goryunova@i-teco.ru</w:t>
      </w:r>
    </w:p>
    <w:p w14:paraId="60588EBA" w14:textId="62226924" w:rsidR="005B2DA7" w:rsidRPr="00E87919" w:rsidRDefault="005B2DA7" w:rsidP="00F40267">
      <w:pPr>
        <w:widowControl w:val="0"/>
        <w:spacing w:after="100"/>
        <w:jc w:val="both"/>
        <w:rPr>
          <w:sz w:val="24"/>
          <w:szCs w:val="24"/>
        </w:rPr>
      </w:pPr>
    </w:p>
    <w:p w14:paraId="60588EBB" w14:textId="753CD59F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 w:rsidRPr="00E87919">
        <w:rPr>
          <w:sz w:val="24"/>
          <w:szCs w:val="24"/>
        </w:rPr>
        <w:t>5.</w:t>
      </w:r>
      <w:r w:rsidR="00887F47">
        <w:rPr>
          <w:sz w:val="24"/>
          <w:szCs w:val="24"/>
        </w:rPr>
        <w:t>9</w:t>
      </w:r>
      <w:r w:rsidRPr="00E87919">
        <w:rPr>
          <w:sz w:val="24"/>
          <w:szCs w:val="24"/>
        </w:rPr>
        <w:t xml:space="preserve">. Любая такая информация, предоставляемая Компании, автоматически признается </w:t>
      </w:r>
      <w:r w:rsidR="00FE3168">
        <w:rPr>
          <w:sz w:val="24"/>
          <w:szCs w:val="24"/>
        </w:rPr>
        <w:t>не конфиденциальной</w:t>
      </w:r>
      <w:r w:rsidRPr="00E87919">
        <w:rPr>
          <w:sz w:val="24"/>
          <w:szCs w:val="24"/>
        </w:rPr>
        <w:t>.</w:t>
      </w:r>
    </w:p>
    <w:p w14:paraId="26CDE037" w14:textId="77777777" w:rsidR="003F7BBF" w:rsidRDefault="003F7BBF" w:rsidP="00F40267">
      <w:pPr>
        <w:widowControl w:val="0"/>
        <w:spacing w:after="100"/>
        <w:jc w:val="both"/>
        <w:rPr>
          <w:b/>
          <w:sz w:val="24"/>
          <w:szCs w:val="24"/>
        </w:rPr>
      </w:pPr>
    </w:p>
    <w:p w14:paraId="28C4F083" w14:textId="57645178" w:rsidR="003F7BBF" w:rsidRPr="003F7BBF" w:rsidRDefault="003F7BBF" w:rsidP="00F40267">
      <w:pPr>
        <w:widowControl w:val="0"/>
        <w:spacing w:after="100"/>
        <w:jc w:val="both"/>
        <w:rPr>
          <w:b/>
          <w:sz w:val="24"/>
          <w:szCs w:val="24"/>
        </w:rPr>
      </w:pPr>
      <w:r w:rsidRPr="003F7BBF">
        <w:rPr>
          <w:b/>
          <w:sz w:val="24"/>
          <w:szCs w:val="24"/>
        </w:rPr>
        <w:t>6. РАЗМЕЩЕНИЕ РЕКЛАМЫ</w:t>
      </w:r>
    </w:p>
    <w:p w14:paraId="264BA7D6" w14:textId="77777777" w:rsidR="003F7BBF" w:rsidRPr="003F7BBF" w:rsidRDefault="003F7BBF" w:rsidP="00F40267">
      <w:pPr>
        <w:widowControl w:val="0"/>
        <w:spacing w:after="100"/>
        <w:jc w:val="both"/>
        <w:rPr>
          <w:b/>
          <w:sz w:val="24"/>
          <w:szCs w:val="24"/>
        </w:rPr>
      </w:pPr>
      <w:r w:rsidRPr="003F7BBF">
        <w:rPr>
          <w:b/>
          <w:sz w:val="24"/>
          <w:szCs w:val="24"/>
        </w:rPr>
        <w:t>Реклама в мобильном приложении</w:t>
      </w:r>
    </w:p>
    <w:p w14:paraId="3F7272D7" w14:textId="5807EE0B" w:rsidR="003F7BBF" w:rsidRPr="003F7BBF" w:rsidRDefault="003F7BBF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Pr="003F7BBF">
        <w:rPr>
          <w:sz w:val="24"/>
          <w:szCs w:val="24"/>
        </w:rPr>
        <w:t>Компания не размещает рекламу в Мобильном приложении.</w:t>
      </w:r>
    </w:p>
    <w:p w14:paraId="60588EBF" w14:textId="77777777" w:rsidR="005B2DA7" w:rsidRDefault="00217661" w:rsidP="00F40267">
      <w:pPr>
        <w:pStyle w:val="a3"/>
        <w:widowControl w:val="0"/>
        <w:spacing w:after="100"/>
        <w:jc w:val="both"/>
        <w:rPr>
          <w:ins w:id="8" w:author="Иванова Мария Александровна" w:date="2021-12-30T14:43:00Z"/>
          <w:sz w:val="24"/>
          <w:szCs w:val="24"/>
        </w:rPr>
      </w:pPr>
      <w:bookmarkStart w:id="9" w:name="_u64cd1i11vry" w:colFirst="0" w:colLast="0"/>
      <w:bookmarkEnd w:id="9"/>
      <w:r>
        <w:rPr>
          <w:sz w:val="24"/>
          <w:szCs w:val="24"/>
        </w:rPr>
        <w:t>7. ПРОВЕДЕНИЕ ОПЛАТЫ ЧЕРЕЗ ПРИЛОЖЕНИЕ</w:t>
      </w:r>
    </w:p>
    <w:p w14:paraId="40E825BB" w14:textId="24FC3F77" w:rsidR="00B875E6" w:rsidRPr="00B875E6" w:rsidRDefault="00B875E6" w:rsidP="00B875E6">
      <w:r>
        <w:t>7.1 Приложение предоставляется в пользование на бесплатной и безвозмездной основе</w:t>
      </w:r>
    </w:p>
    <w:p w14:paraId="60588EC0" w14:textId="0F8B20C8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B875E6">
        <w:rPr>
          <w:sz w:val="24"/>
          <w:szCs w:val="24"/>
        </w:rPr>
        <w:t>2</w:t>
      </w:r>
      <w:r>
        <w:rPr>
          <w:sz w:val="24"/>
          <w:szCs w:val="24"/>
        </w:rPr>
        <w:t>. Приложение не предоставляет возможность покупки каких-либо товаров/услуг через него.</w:t>
      </w:r>
    </w:p>
    <w:p w14:paraId="60588EC1" w14:textId="77777777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10" w:name="_7stwf5vkcsib" w:colFirst="0" w:colLast="0"/>
      <w:bookmarkEnd w:id="10"/>
      <w:r>
        <w:rPr>
          <w:sz w:val="24"/>
          <w:szCs w:val="24"/>
        </w:rPr>
        <w:t>8. СОВЕРШЕНИЕ IN-APP ПОКУПОК</w:t>
      </w:r>
    </w:p>
    <w:p w14:paraId="60588EC2" w14:textId="0B272CC5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8.1. Совершение каких-либо </w:t>
      </w:r>
      <w:proofErr w:type="spellStart"/>
      <w:r>
        <w:rPr>
          <w:sz w:val="24"/>
          <w:szCs w:val="24"/>
        </w:rPr>
        <w:t>In-app</w:t>
      </w:r>
      <w:proofErr w:type="spellEnd"/>
      <w:r>
        <w:rPr>
          <w:sz w:val="24"/>
          <w:szCs w:val="24"/>
        </w:rPr>
        <w:t xml:space="preserve"> </w:t>
      </w:r>
      <w:r w:rsidR="005C78BB">
        <w:rPr>
          <w:sz w:val="24"/>
          <w:szCs w:val="24"/>
        </w:rPr>
        <w:t xml:space="preserve">(внутренних) </w:t>
      </w:r>
      <w:r>
        <w:rPr>
          <w:sz w:val="24"/>
          <w:szCs w:val="24"/>
        </w:rPr>
        <w:t>покупок Приложения не предусмотрено.</w:t>
      </w:r>
    </w:p>
    <w:p w14:paraId="60588EC3" w14:textId="77777777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11" w:name="_p4eagfykpz7k" w:colFirst="0" w:colLast="0"/>
      <w:bookmarkEnd w:id="11"/>
      <w:r>
        <w:rPr>
          <w:sz w:val="24"/>
          <w:szCs w:val="24"/>
        </w:rPr>
        <w:t>9. ДОСТУП К ПРИЛОЖЕНИЮ</w:t>
      </w:r>
    </w:p>
    <w:p w14:paraId="60588EC4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Общие положения</w:t>
      </w:r>
    </w:p>
    <w:p w14:paraId="60588EC5" w14:textId="78ED3D0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9.1. Компания оставляет за собой право изменить или модифицировать Контент приложения в любой момент без указания причины, по своему собственному усмотрению и без необходимости уведомления об этом Пользователя. Компания также оставляет за собой право модифицировать, прервать или прекратить работу части или всего Приложения в любой момент без какого-либо дополнительного уведомления. В связи с </w:t>
      </w:r>
      <w:proofErr w:type="gramStart"/>
      <w:r>
        <w:rPr>
          <w:sz w:val="24"/>
          <w:szCs w:val="24"/>
        </w:rPr>
        <w:t>изложенным</w:t>
      </w:r>
      <w:proofErr w:type="gramEnd"/>
      <w:r>
        <w:rPr>
          <w:sz w:val="24"/>
          <w:szCs w:val="24"/>
        </w:rPr>
        <w:t xml:space="preserve"> Компания не берет на себя какую-либо </w:t>
      </w:r>
      <w:r w:rsidR="00FC5FDC">
        <w:rPr>
          <w:sz w:val="24"/>
          <w:szCs w:val="24"/>
        </w:rPr>
        <w:t>о</w:t>
      </w:r>
      <w:r>
        <w:rPr>
          <w:sz w:val="24"/>
          <w:szCs w:val="24"/>
        </w:rPr>
        <w:t>тветственность перед Пользователями или третьими лицами за любые произведенные изменения, модификации, удаления, упразднения, прекращения или перерывы в работе Приложения.</w:t>
      </w:r>
    </w:p>
    <w:p w14:paraId="60588EC6" w14:textId="0FB634D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9.2. Компания не гарантирует, что Приложение буд</w:t>
      </w:r>
      <w:r w:rsidR="00DE1ECA">
        <w:rPr>
          <w:sz w:val="24"/>
          <w:szCs w:val="24"/>
        </w:rPr>
        <w:t>ет</w:t>
      </w:r>
      <w:r>
        <w:rPr>
          <w:sz w:val="24"/>
          <w:szCs w:val="24"/>
        </w:rPr>
        <w:t xml:space="preserve"> доступн</w:t>
      </w:r>
      <w:r w:rsidR="00DE1ECA">
        <w:rPr>
          <w:sz w:val="24"/>
          <w:szCs w:val="24"/>
        </w:rPr>
        <w:t>о</w:t>
      </w:r>
      <w:r>
        <w:rPr>
          <w:sz w:val="24"/>
          <w:szCs w:val="24"/>
        </w:rPr>
        <w:t xml:space="preserve"> Пользователю постоянно. Время от времени Компания может сталкиваться с проблемами в работе оборудования, </w:t>
      </w:r>
      <w:r w:rsidR="008C2E3D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приложения или другими неполадками, в </w:t>
      </w:r>
      <w:proofErr w:type="gramStart"/>
      <w:r>
        <w:rPr>
          <w:sz w:val="24"/>
          <w:szCs w:val="24"/>
        </w:rPr>
        <w:t>связи</w:t>
      </w:r>
      <w:proofErr w:type="gramEnd"/>
      <w:r>
        <w:rPr>
          <w:sz w:val="24"/>
          <w:szCs w:val="24"/>
        </w:rPr>
        <w:t xml:space="preserve"> с чем Компании может потребоваться время на изучение и устранение таких проблем. Такое устранение ошибок может привести к сбоям, задержкам или ошибкам в работе Приложения. Компания оставляет за собой право изменять, пересматривать, обновлять, приостанавливать, прекращать или иным образом изменять Приложение в любое время или по любой причине без предварительного уведомлени</w:t>
      </w:r>
      <w:r w:rsidR="0091724F">
        <w:rPr>
          <w:sz w:val="24"/>
          <w:szCs w:val="24"/>
        </w:rPr>
        <w:t>я</w:t>
      </w:r>
      <w:r>
        <w:rPr>
          <w:sz w:val="24"/>
          <w:szCs w:val="24"/>
        </w:rPr>
        <w:t xml:space="preserve"> Пользовател</w:t>
      </w:r>
      <w:r w:rsidR="0091724F">
        <w:rPr>
          <w:sz w:val="24"/>
          <w:szCs w:val="24"/>
        </w:rPr>
        <w:t>я. Настоящим Вы</w:t>
      </w:r>
      <w:r>
        <w:rPr>
          <w:sz w:val="24"/>
          <w:szCs w:val="24"/>
        </w:rPr>
        <w:t xml:space="preserve"> соглашаетесь с тем, что Компания не несет ответственности за какие-либо </w:t>
      </w:r>
      <w:proofErr w:type="spellStart"/>
      <w:proofErr w:type="gramStart"/>
      <w:r>
        <w:rPr>
          <w:sz w:val="24"/>
          <w:szCs w:val="24"/>
        </w:rPr>
        <w:t>y</w:t>
      </w:r>
      <w:proofErr w:type="gramEnd"/>
      <w:r w:rsidR="003D026F">
        <w:rPr>
          <w:sz w:val="24"/>
          <w:szCs w:val="24"/>
        </w:rPr>
        <w:t>б</w:t>
      </w:r>
      <w:r>
        <w:rPr>
          <w:sz w:val="24"/>
          <w:szCs w:val="24"/>
        </w:rPr>
        <w:t>ытки</w:t>
      </w:r>
      <w:proofErr w:type="spellEnd"/>
      <w:r>
        <w:rPr>
          <w:sz w:val="24"/>
          <w:szCs w:val="24"/>
        </w:rPr>
        <w:t xml:space="preserve">, ущерб или неудобства, вызванные неспособностью Пользователя получить доступ или использовать Приложение во время простоя или прекращения работы Приложения. Ничто в условиях данного соглашения не будет </w:t>
      </w:r>
      <w:proofErr w:type="gramStart"/>
      <w:r>
        <w:rPr>
          <w:sz w:val="24"/>
          <w:szCs w:val="24"/>
        </w:rPr>
        <w:t>истолковано</w:t>
      </w:r>
      <w:proofErr w:type="gramEnd"/>
      <w:r>
        <w:rPr>
          <w:sz w:val="24"/>
          <w:szCs w:val="24"/>
        </w:rPr>
        <w:t xml:space="preserve"> как обязывающее </w:t>
      </w:r>
      <w:r w:rsidR="00787509">
        <w:rPr>
          <w:sz w:val="24"/>
          <w:szCs w:val="24"/>
        </w:rPr>
        <w:t xml:space="preserve">Компанию </w:t>
      </w:r>
      <w:r>
        <w:rPr>
          <w:sz w:val="24"/>
          <w:szCs w:val="24"/>
        </w:rPr>
        <w:t>поддерживать работу Приложения без остановок и сбоев.</w:t>
      </w:r>
    </w:p>
    <w:p w14:paraId="60588EC7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Предоставление обновлений</w:t>
      </w:r>
    </w:p>
    <w:p w14:paraId="60588EC8" w14:textId="3F8AC9EB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9.3. Компания время от времени может предоставлять Обновления и </w:t>
      </w:r>
      <w:r w:rsidR="00E54965">
        <w:rPr>
          <w:sz w:val="24"/>
          <w:szCs w:val="24"/>
        </w:rPr>
        <w:t xml:space="preserve">предлагать </w:t>
      </w:r>
      <w:r>
        <w:rPr>
          <w:sz w:val="24"/>
          <w:szCs w:val="24"/>
        </w:rPr>
        <w:t>их инсталляци</w:t>
      </w:r>
      <w:r w:rsidR="00E54965">
        <w:rPr>
          <w:sz w:val="24"/>
          <w:szCs w:val="24"/>
        </w:rPr>
        <w:t>ю</w:t>
      </w:r>
      <w:r>
        <w:rPr>
          <w:sz w:val="24"/>
          <w:szCs w:val="24"/>
        </w:rPr>
        <w:t xml:space="preserve"> на смартфон или другое устройство Пользователя</w:t>
      </w:r>
      <w:r w:rsidR="00E54965">
        <w:rPr>
          <w:sz w:val="24"/>
          <w:szCs w:val="24"/>
        </w:rPr>
        <w:t>, на котором установлено Приложение</w:t>
      </w:r>
      <w:r>
        <w:rPr>
          <w:sz w:val="24"/>
          <w:szCs w:val="24"/>
        </w:rPr>
        <w:t xml:space="preserve">. В данном случае </w:t>
      </w:r>
      <w:r w:rsidR="00163764">
        <w:rPr>
          <w:sz w:val="24"/>
          <w:szCs w:val="24"/>
        </w:rPr>
        <w:t>П</w:t>
      </w:r>
      <w:r>
        <w:rPr>
          <w:sz w:val="24"/>
          <w:szCs w:val="24"/>
        </w:rPr>
        <w:t xml:space="preserve">ользователь является единственным ответственным лицом за установление </w:t>
      </w:r>
      <w:r w:rsidR="00A56210">
        <w:rPr>
          <w:sz w:val="24"/>
          <w:szCs w:val="24"/>
        </w:rPr>
        <w:t>О</w:t>
      </w:r>
      <w:r>
        <w:rPr>
          <w:sz w:val="24"/>
          <w:szCs w:val="24"/>
        </w:rPr>
        <w:t xml:space="preserve">бновлений и несет </w:t>
      </w:r>
      <w:r>
        <w:rPr>
          <w:sz w:val="24"/>
          <w:szCs w:val="24"/>
        </w:rPr>
        <w:lastRenderedPageBreak/>
        <w:t xml:space="preserve">полную ответственность за какие-либо убытки, потери, ущерб или упущенную выгоду, причиненную Пользователю несвоевременным установлением Обновлений или </w:t>
      </w:r>
      <w:proofErr w:type="spellStart"/>
      <w:r>
        <w:rPr>
          <w:sz w:val="24"/>
          <w:szCs w:val="24"/>
        </w:rPr>
        <w:t>неустановлением</w:t>
      </w:r>
      <w:proofErr w:type="spellEnd"/>
      <w:r>
        <w:rPr>
          <w:sz w:val="24"/>
          <w:szCs w:val="24"/>
        </w:rPr>
        <w:t xml:space="preserve"> их вовсе, несовместимостью установленных Обновлений</w:t>
      </w:r>
      <w:r w:rsidR="006416F8">
        <w:rPr>
          <w:sz w:val="24"/>
          <w:szCs w:val="24"/>
        </w:rPr>
        <w:t xml:space="preserve"> Приложения</w:t>
      </w:r>
      <w:r>
        <w:rPr>
          <w:sz w:val="24"/>
          <w:szCs w:val="24"/>
        </w:rPr>
        <w:t xml:space="preserve"> и смартфона/другого устройства</w:t>
      </w:r>
      <w:r w:rsidR="00C22ECA">
        <w:rPr>
          <w:sz w:val="24"/>
          <w:szCs w:val="24"/>
        </w:rPr>
        <w:t xml:space="preserve"> Пользователя</w:t>
      </w:r>
      <w:r>
        <w:rPr>
          <w:sz w:val="24"/>
          <w:szCs w:val="24"/>
        </w:rPr>
        <w:t xml:space="preserve">. </w:t>
      </w:r>
    </w:p>
    <w:p w14:paraId="60588EC9" w14:textId="77777777" w:rsidR="005B2DA7" w:rsidRDefault="00217661" w:rsidP="00F4026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Удаление аккаунта</w:t>
      </w:r>
    </w:p>
    <w:p w14:paraId="60588ECA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9.4. Пользователь имеет право в любой момент прекратить использование Приложения посредством удаления его со своего смартфона или другого устройства.</w:t>
      </w:r>
    </w:p>
    <w:p w14:paraId="01279F64" w14:textId="5696DD1F" w:rsidR="00FE644E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9.5. </w:t>
      </w:r>
      <w:r w:rsidR="00FE644E" w:rsidRPr="00FE644E">
        <w:rPr>
          <w:sz w:val="24"/>
          <w:szCs w:val="24"/>
        </w:rPr>
        <w:t xml:space="preserve">Компания имеет право без предварительного уведомления в любой момент </w:t>
      </w:r>
      <w:r w:rsidR="00332B90">
        <w:rPr>
          <w:sz w:val="24"/>
          <w:szCs w:val="24"/>
        </w:rPr>
        <w:t xml:space="preserve">расторгнуть настоящее Соглашение </w:t>
      </w:r>
      <w:r w:rsidR="007A49B8">
        <w:rPr>
          <w:sz w:val="24"/>
          <w:szCs w:val="24"/>
        </w:rPr>
        <w:t xml:space="preserve">в одностороннем порядке, </w:t>
      </w:r>
      <w:r w:rsidR="00FE644E" w:rsidRPr="00FE644E">
        <w:rPr>
          <w:sz w:val="24"/>
          <w:szCs w:val="24"/>
        </w:rPr>
        <w:t>прекрати</w:t>
      </w:r>
      <w:r w:rsidR="007A49B8">
        <w:rPr>
          <w:sz w:val="24"/>
          <w:szCs w:val="24"/>
        </w:rPr>
        <w:t>в</w:t>
      </w:r>
      <w:r w:rsidR="00FE644E" w:rsidRPr="00FE644E">
        <w:rPr>
          <w:sz w:val="24"/>
          <w:szCs w:val="24"/>
        </w:rPr>
        <w:t xml:space="preserve"> (останови</w:t>
      </w:r>
      <w:r w:rsidR="007A49B8">
        <w:rPr>
          <w:sz w:val="24"/>
          <w:szCs w:val="24"/>
        </w:rPr>
        <w:t>в</w:t>
      </w:r>
      <w:r w:rsidR="00FE644E" w:rsidRPr="00FE644E">
        <w:rPr>
          <w:sz w:val="24"/>
          <w:szCs w:val="24"/>
        </w:rPr>
        <w:t xml:space="preserve">) доступ Пользователя к Приложению посредством </w:t>
      </w:r>
      <w:r w:rsidR="007A49B8">
        <w:rPr>
          <w:sz w:val="24"/>
          <w:szCs w:val="24"/>
        </w:rPr>
        <w:t xml:space="preserve">блокирования или </w:t>
      </w:r>
      <w:r w:rsidR="00FE644E" w:rsidRPr="00FE644E">
        <w:rPr>
          <w:sz w:val="24"/>
          <w:szCs w:val="24"/>
        </w:rPr>
        <w:t xml:space="preserve">удаления его аккаунта </w:t>
      </w:r>
      <w:r w:rsidR="00FE644E">
        <w:rPr>
          <w:sz w:val="24"/>
          <w:szCs w:val="24"/>
        </w:rPr>
        <w:t>в</w:t>
      </w:r>
      <w:r>
        <w:rPr>
          <w:sz w:val="24"/>
          <w:szCs w:val="24"/>
        </w:rPr>
        <w:t xml:space="preserve"> случа</w:t>
      </w:r>
      <w:r w:rsidR="009F5541">
        <w:rPr>
          <w:sz w:val="24"/>
          <w:szCs w:val="24"/>
        </w:rPr>
        <w:t>ях</w:t>
      </w:r>
      <w:r w:rsidR="00FE644E">
        <w:rPr>
          <w:sz w:val="24"/>
          <w:szCs w:val="24"/>
        </w:rPr>
        <w:t>:</w:t>
      </w:r>
    </w:p>
    <w:p w14:paraId="64B5596C" w14:textId="4BBF89A6" w:rsidR="009F5541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(1) нарушения Пользователем условий настоящего Соглашения или</w:t>
      </w:r>
      <w:r w:rsidR="00607085">
        <w:rPr>
          <w:sz w:val="24"/>
          <w:szCs w:val="24"/>
        </w:rPr>
        <w:t>,</w:t>
      </w:r>
      <w:r>
        <w:rPr>
          <w:sz w:val="24"/>
          <w:szCs w:val="24"/>
        </w:rPr>
        <w:t xml:space="preserve"> когда у Компании есть достаточные основания полагать, что такие нарушения были допущены; </w:t>
      </w:r>
    </w:p>
    <w:p w14:paraId="7E092FBC" w14:textId="2AD075C5" w:rsidR="009F5541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нарушения прав интеллектуальной собственности </w:t>
      </w:r>
      <w:r w:rsidR="00607085">
        <w:rPr>
          <w:sz w:val="24"/>
          <w:szCs w:val="24"/>
        </w:rPr>
        <w:t>К</w:t>
      </w:r>
      <w:r>
        <w:rPr>
          <w:sz w:val="24"/>
          <w:szCs w:val="24"/>
        </w:rPr>
        <w:t xml:space="preserve">омпании, других Пользователей или третьих лиц; </w:t>
      </w:r>
    </w:p>
    <w:p w14:paraId="2D86B700" w14:textId="1A42C92E" w:rsidR="00D91836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совершения действий, которые являются противозаконными, нарушают права и интересы Компании, других пользователей или третьих лиц или подрывают работу Приложения или возможность использования Приложения другими Пользователями; </w:t>
      </w:r>
    </w:p>
    <w:p w14:paraId="17805916" w14:textId="701BBEC5" w:rsidR="00D91836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Пользователь использует Приложение таким образом, что это может повлечь юридическую </w:t>
      </w:r>
      <w:r w:rsidR="00FC5FDC">
        <w:rPr>
          <w:sz w:val="24"/>
          <w:szCs w:val="24"/>
        </w:rPr>
        <w:t>о</w:t>
      </w:r>
      <w:r>
        <w:rPr>
          <w:sz w:val="24"/>
          <w:szCs w:val="24"/>
        </w:rPr>
        <w:t xml:space="preserve">тветственность для Компании в будущем; </w:t>
      </w:r>
    </w:p>
    <w:p w14:paraId="60588ECB" w14:textId="7D99A276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(5) если этого требует действующее законодательство или компетентный Государственный орган</w:t>
      </w:r>
      <w:proofErr w:type="gramStart"/>
      <w:r w:rsidR="00D91836"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</w:p>
    <w:p w14:paraId="60588ECC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При наступлении обстоятельств, изложенных в предыдущем абзаце, Пользователю запрещено создавать какие-либо другие аккаунты в Приложении в будущем.</w:t>
      </w:r>
    </w:p>
    <w:p w14:paraId="60588ECD" w14:textId="6E3F33A6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9.6. Во всех случаях удаления аккаунта Пользователя или удаления Приложения со смартфона или другого устройства </w:t>
      </w:r>
      <w:r w:rsidR="00163764">
        <w:rPr>
          <w:sz w:val="24"/>
          <w:szCs w:val="24"/>
        </w:rPr>
        <w:t>П</w:t>
      </w:r>
      <w:r>
        <w:rPr>
          <w:sz w:val="24"/>
          <w:szCs w:val="24"/>
        </w:rPr>
        <w:t xml:space="preserve">ользователя все данные и информация, размещенные пользователем в </w:t>
      </w:r>
      <w:r w:rsidR="0051604E">
        <w:rPr>
          <w:sz w:val="24"/>
          <w:szCs w:val="24"/>
        </w:rPr>
        <w:t>Профиле</w:t>
      </w:r>
      <w:r>
        <w:rPr>
          <w:sz w:val="24"/>
          <w:szCs w:val="24"/>
        </w:rPr>
        <w:t xml:space="preserve"> и/или связанные с ним, будут безвозвратно удалены. Компания не берет на себя какую-либо ответственность за удаление таких данных и информации, а также за какой-либо вред, ущерб, убытки или упущенную выгоду, причиненную Пользователю таким удалением и/или отсутствием доступа.</w:t>
      </w:r>
    </w:p>
    <w:p w14:paraId="60588ECE" w14:textId="77777777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12" w:name="_d7cz4zp49xnh" w:colFirst="0" w:colLast="0"/>
      <w:bookmarkEnd w:id="12"/>
      <w:r>
        <w:rPr>
          <w:sz w:val="24"/>
          <w:szCs w:val="24"/>
        </w:rPr>
        <w:lastRenderedPageBreak/>
        <w:t>10. ЗАДАТЬ ВОПРОС</w:t>
      </w:r>
    </w:p>
    <w:p w14:paraId="60588ECF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10.1. Если у вас есть вопросы касательно условий настоящего Соглашения или порядка/способа их исполнения, Вы можете адресовать нам свой вопрос следующим способом:</w:t>
      </w:r>
    </w:p>
    <w:p w14:paraId="60588ED0" w14:textId="2AAC8D27" w:rsidR="005B2DA7" w:rsidRDefault="00217661" w:rsidP="00F40267">
      <w:pPr>
        <w:widowControl w:val="0"/>
        <w:spacing w:after="1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Отправить письмо по следующему адресу</w:t>
      </w:r>
      <w:r w:rsidR="00B875E6" w:rsidRPr="00B875E6">
        <w:t xml:space="preserve"> </w:t>
      </w:r>
      <w:r w:rsidR="00B875E6" w:rsidRPr="00B875E6">
        <w:rPr>
          <w:i/>
          <w:sz w:val="24"/>
          <w:szCs w:val="24"/>
        </w:rPr>
        <w:t>e.goryunova@i-teco.ru</w:t>
      </w:r>
    </w:p>
    <w:p w14:paraId="60588ED1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10.2. Сотрудники и представители Компании обязуются предпринять все возможные усилия для дачи ответа на Ваш запрос в течение разумного периода времени.</w:t>
      </w:r>
    </w:p>
    <w:p w14:paraId="60588ED2" w14:textId="77777777" w:rsidR="005B2DA7" w:rsidRDefault="00217661" w:rsidP="00F40267">
      <w:pPr>
        <w:pStyle w:val="a3"/>
        <w:widowControl w:val="0"/>
        <w:shd w:val="clear" w:color="auto" w:fill="FFFFFF"/>
        <w:spacing w:before="240" w:after="240"/>
        <w:jc w:val="both"/>
        <w:rPr>
          <w:sz w:val="24"/>
          <w:szCs w:val="24"/>
        </w:rPr>
      </w:pPr>
      <w:bookmarkStart w:id="13" w:name="_2ldiiba6l7fc" w:colFirst="0" w:colLast="0"/>
      <w:bookmarkEnd w:id="13"/>
      <w:r>
        <w:rPr>
          <w:sz w:val="24"/>
          <w:szCs w:val="24"/>
        </w:rPr>
        <w:t>11. ОТВЕТСТВЕННОСТЬ</w:t>
      </w:r>
    </w:p>
    <w:p w14:paraId="60588ED3" w14:textId="5B4944E8" w:rsidR="005B2DA7" w:rsidRDefault="00217661" w:rsidP="00F40267">
      <w:pPr>
        <w:widowControl w:val="0"/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11.1. Ни при каких обстоятельствах </w:t>
      </w:r>
      <w:r w:rsidR="00105C7D">
        <w:rPr>
          <w:sz w:val="24"/>
          <w:szCs w:val="24"/>
        </w:rPr>
        <w:t>К</w:t>
      </w:r>
      <w:r>
        <w:rPr>
          <w:sz w:val="24"/>
          <w:szCs w:val="24"/>
        </w:rPr>
        <w:t xml:space="preserve">омпания или ее представители не несут ответственность перед </w:t>
      </w:r>
      <w:r w:rsidR="0051604E">
        <w:rPr>
          <w:sz w:val="24"/>
          <w:szCs w:val="24"/>
        </w:rPr>
        <w:t>П</w:t>
      </w:r>
      <w:r>
        <w:rPr>
          <w:sz w:val="24"/>
          <w:szCs w:val="24"/>
        </w:rPr>
        <w:t>ользователем или перед любыми третьими лицами:</w:t>
      </w:r>
    </w:p>
    <w:p w14:paraId="60588ED9" w14:textId="36C78B2D" w:rsidR="005B2DA7" w:rsidRDefault="005B2DA7" w:rsidP="00AC3A89">
      <w:pPr>
        <w:pStyle w:val="a3"/>
        <w:widowControl w:val="0"/>
        <w:shd w:val="clear" w:color="auto" w:fill="FFFFFF"/>
        <w:spacing w:before="240" w:after="240"/>
        <w:jc w:val="both"/>
        <w:rPr>
          <w:sz w:val="24"/>
          <w:szCs w:val="24"/>
        </w:rPr>
      </w:pPr>
      <w:bookmarkStart w:id="14" w:name="_84dw83kjrxr" w:colFirst="0" w:colLast="0"/>
      <w:bookmarkEnd w:id="14"/>
    </w:p>
    <w:p w14:paraId="60588EDB" w14:textId="2B804375" w:rsidR="005B2DA7" w:rsidRDefault="00217661" w:rsidP="00F40267">
      <w:pPr>
        <w:pStyle w:val="a3"/>
        <w:widowControl w:val="0"/>
        <w:spacing w:after="100"/>
        <w:jc w:val="both"/>
        <w:rPr>
          <w:sz w:val="24"/>
          <w:szCs w:val="24"/>
        </w:rPr>
      </w:pPr>
      <w:bookmarkStart w:id="15" w:name="_6aa3hrzfmvtr" w:colFirst="0" w:colLast="0"/>
      <w:bookmarkEnd w:id="15"/>
      <w:r>
        <w:rPr>
          <w:sz w:val="24"/>
          <w:szCs w:val="24"/>
        </w:rPr>
        <w:t>1</w:t>
      </w:r>
      <w:r w:rsidR="00AC3A89">
        <w:rPr>
          <w:sz w:val="24"/>
          <w:szCs w:val="24"/>
        </w:rPr>
        <w:t>2</w:t>
      </w:r>
      <w:r>
        <w:rPr>
          <w:sz w:val="24"/>
          <w:szCs w:val="24"/>
        </w:rPr>
        <w:t>. ЗАКЛЮЧИТЕЛЬНЫЕ ПОЛОЖЕНИЯ</w:t>
      </w:r>
    </w:p>
    <w:p w14:paraId="60588EDC" w14:textId="72A8AF3A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C3A89">
        <w:rPr>
          <w:sz w:val="24"/>
          <w:szCs w:val="24"/>
        </w:rPr>
        <w:t>2</w:t>
      </w:r>
      <w:r>
        <w:rPr>
          <w:sz w:val="24"/>
          <w:szCs w:val="24"/>
        </w:rPr>
        <w:t xml:space="preserve">.1. </w:t>
      </w:r>
      <w:r w:rsidR="00BC4E99">
        <w:rPr>
          <w:sz w:val="24"/>
          <w:szCs w:val="24"/>
        </w:rPr>
        <w:t xml:space="preserve">Компания </w:t>
      </w:r>
      <w:r>
        <w:rPr>
          <w:sz w:val="24"/>
          <w:szCs w:val="24"/>
        </w:rPr>
        <w:t>може</w:t>
      </w:r>
      <w:r w:rsidR="00BC4E99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="00AD470D">
        <w:rPr>
          <w:sz w:val="24"/>
          <w:szCs w:val="24"/>
        </w:rPr>
        <w:t>периодически</w:t>
      </w:r>
      <w:r>
        <w:rPr>
          <w:sz w:val="24"/>
          <w:szCs w:val="24"/>
        </w:rPr>
        <w:t xml:space="preserve"> пересматривать, дополнять или изменять условия данного Соглашения. Такие изменения</w:t>
      </w:r>
      <w:r w:rsidR="00BC4E99">
        <w:rPr>
          <w:sz w:val="24"/>
          <w:szCs w:val="24"/>
        </w:rPr>
        <w:t xml:space="preserve"> </w:t>
      </w:r>
      <w:r>
        <w:rPr>
          <w:sz w:val="24"/>
          <w:szCs w:val="24"/>
        </w:rPr>
        <w:t>не являются ретроспективными.</w:t>
      </w:r>
    </w:p>
    <w:p w14:paraId="2AD0877E" w14:textId="77777777" w:rsidR="00AC3A89" w:rsidRDefault="004338CA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="00E60458">
        <w:rPr>
          <w:sz w:val="24"/>
          <w:szCs w:val="24"/>
        </w:rPr>
        <w:t>омпания уведомл</w:t>
      </w:r>
      <w:r>
        <w:rPr>
          <w:sz w:val="24"/>
          <w:szCs w:val="24"/>
        </w:rPr>
        <w:t>яет</w:t>
      </w:r>
      <w:r w:rsidR="00E60458">
        <w:rPr>
          <w:sz w:val="24"/>
          <w:szCs w:val="24"/>
        </w:rPr>
        <w:t xml:space="preserve"> </w:t>
      </w:r>
      <w:r w:rsidR="00C12E8C">
        <w:rPr>
          <w:sz w:val="24"/>
          <w:szCs w:val="24"/>
        </w:rPr>
        <w:t>П</w:t>
      </w:r>
      <w:r w:rsidR="00E60458">
        <w:rPr>
          <w:sz w:val="24"/>
          <w:szCs w:val="24"/>
        </w:rPr>
        <w:t>ользователей о</w:t>
      </w:r>
      <w:r w:rsidR="00C12E8C">
        <w:rPr>
          <w:sz w:val="24"/>
          <w:szCs w:val="24"/>
        </w:rPr>
        <w:t>б</w:t>
      </w:r>
      <w:r w:rsidR="00E60458">
        <w:rPr>
          <w:sz w:val="24"/>
          <w:szCs w:val="24"/>
        </w:rPr>
        <w:t xml:space="preserve"> изменениях текста </w:t>
      </w:r>
      <w:r w:rsidR="00C12E8C">
        <w:rPr>
          <w:sz w:val="24"/>
          <w:szCs w:val="24"/>
        </w:rPr>
        <w:t>настоящего С</w:t>
      </w:r>
      <w:r w:rsidR="00E60458">
        <w:rPr>
          <w:sz w:val="24"/>
          <w:szCs w:val="24"/>
        </w:rPr>
        <w:t>оглашения</w:t>
      </w:r>
      <w:r w:rsidR="00A93654">
        <w:rPr>
          <w:sz w:val="24"/>
          <w:szCs w:val="24"/>
        </w:rPr>
        <w:t xml:space="preserve"> путем загрузки новой редакции Соглашения в Приложение</w:t>
      </w:r>
      <w:r w:rsidR="00217661">
        <w:rPr>
          <w:sz w:val="24"/>
          <w:szCs w:val="24"/>
        </w:rPr>
        <w:t>.</w:t>
      </w:r>
      <w:r w:rsidR="003E19E2">
        <w:rPr>
          <w:sz w:val="24"/>
          <w:szCs w:val="24"/>
        </w:rPr>
        <w:t xml:space="preserve"> </w:t>
      </w:r>
    </w:p>
    <w:p w14:paraId="60588EDD" w14:textId="5C3D01F0" w:rsidR="005B2DA7" w:rsidRDefault="00AC3A89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Пользователю придет </w:t>
      </w:r>
      <w:r>
        <w:rPr>
          <w:sz w:val="24"/>
          <w:szCs w:val="24"/>
          <w:lang w:val="en-US"/>
        </w:rPr>
        <w:t>push</w:t>
      </w:r>
      <w:r>
        <w:rPr>
          <w:sz w:val="24"/>
          <w:szCs w:val="24"/>
        </w:rPr>
        <w:t>- уведомление об изменении Соглашения</w:t>
      </w:r>
      <w:r w:rsidR="003E19E2" w:rsidRPr="003E19E2">
        <w:rPr>
          <w:sz w:val="24"/>
          <w:szCs w:val="24"/>
        </w:rPr>
        <w:t xml:space="preserve"> </w:t>
      </w:r>
      <w:r w:rsidR="003E19E2">
        <w:rPr>
          <w:sz w:val="24"/>
          <w:szCs w:val="24"/>
        </w:rPr>
        <w:t xml:space="preserve">Пользователь принимает условия новой редакции Соглашения путем проставления специальной галочки в отведенном поле при первом последующем </w:t>
      </w:r>
      <w:r w:rsidR="0044351E">
        <w:rPr>
          <w:sz w:val="24"/>
          <w:szCs w:val="24"/>
        </w:rPr>
        <w:t>открытии</w:t>
      </w:r>
      <w:r w:rsidR="003E19E2">
        <w:rPr>
          <w:sz w:val="24"/>
          <w:szCs w:val="24"/>
        </w:rPr>
        <w:t xml:space="preserve"> Приложения на смартфон</w:t>
      </w:r>
      <w:r w:rsidR="0044351E">
        <w:rPr>
          <w:sz w:val="24"/>
          <w:szCs w:val="24"/>
        </w:rPr>
        <w:t>е</w:t>
      </w:r>
      <w:r w:rsidR="003E19E2">
        <w:rPr>
          <w:sz w:val="24"/>
          <w:szCs w:val="24"/>
        </w:rPr>
        <w:t xml:space="preserve"> или друго</w:t>
      </w:r>
      <w:r w:rsidR="0044351E">
        <w:rPr>
          <w:sz w:val="24"/>
          <w:szCs w:val="24"/>
        </w:rPr>
        <w:t>м</w:t>
      </w:r>
      <w:r w:rsidR="003E19E2">
        <w:rPr>
          <w:sz w:val="24"/>
          <w:szCs w:val="24"/>
        </w:rPr>
        <w:t xml:space="preserve"> устройств</w:t>
      </w:r>
      <w:r w:rsidR="0044351E">
        <w:rPr>
          <w:sz w:val="24"/>
          <w:szCs w:val="24"/>
        </w:rPr>
        <w:t>е</w:t>
      </w:r>
      <w:r w:rsidR="003E19E2">
        <w:rPr>
          <w:sz w:val="24"/>
          <w:szCs w:val="24"/>
        </w:rPr>
        <w:t>.</w:t>
      </w:r>
      <w:commentRangeStart w:id="16"/>
      <w:commentRangeEnd w:id="16"/>
      <w:r w:rsidR="00217661">
        <w:rPr>
          <w:sz w:val="24"/>
          <w:szCs w:val="24"/>
        </w:rPr>
        <w:t xml:space="preserve"> </w:t>
      </w:r>
    </w:p>
    <w:p w14:paraId="60588EDE" w14:textId="77777777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Если после проведенных изменений или дополнений в тексте Соглашения Пользователь продолжает пользоваться Приложением, это значит, что он ознакомлен с изменениями или дополнениями и их принял в полном объеме без каких-либо возражений.</w:t>
      </w:r>
    </w:p>
    <w:p w14:paraId="60588EDF" w14:textId="4B81AD21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C3A89">
        <w:rPr>
          <w:sz w:val="24"/>
          <w:szCs w:val="24"/>
        </w:rPr>
        <w:t>2</w:t>
      </w:r>
      <w:r>
        <w:rPr>
          <w:sz w:val="24"/>
          <w:szCs w:val="24"/>
        </w:rPr>
        <w:t>.2. Если иное прямо не указано в положениях настоящего Соглашения или прямо не вытекает из норм действующего законодательства, к условиям настоящего Договора применяется право Российской Федерации.</w:t>
      </w:r>
    </w:p>
    <w:p w14:paraId="60588EE0" w14:textId="48DBA1AE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C3A89">
        <w:rPr>
          <w:sz w:val="24"/>
          <w:szCs w:val="24"/>
        </w:rPr>
        <w:t>2</w:t>
      </w:r>
      <w:r>
        <w:rPr>
          <w:sz w:val="24"/>
          <w:szCs w:val="24"/>
        </w:rPr>
        <w:t>.3. Неотъемлемой частью настоящего Соглашение является Политика конфиденциальности приложения.</w:t>
      </w:r>
    </w:p>
    <w:p w14:paraId="60588EE1" w14:textId="2CD6701F" w:rsidR="005B2DA7" w:rsidRDefault="00217661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C3A89">
        <w:rPr>
          <w:sz w:val="24"/>
          <w:szCs w:val="24"/>
        </w:rPr>
        <w:t>2</w:t>
      </w:r>
      <w:r>
        <w:rPr>
          <w:sz w:val="24"/>
          <w:szCs w:val="24"/>
        </w:rPr>
        <w:t xml:space="preserve">.4. Если одно или несколько условий данного соглашения утратило свою юридическую силу или признано недействительным согласно действующему законодательству, остальные условия Соглашения не теряют своей силы и продолжают действовать так, словно признанного недействительным или </w:t>
      </w:r>
      <w:r>
        <w:rPr>
          <w:sz w:val="24"/>
          <w:szCs w:val="24"/>
        </w:rPr>
        <w:lastRenderedPageBreak/>
        <w:t>утратившим юридическую силу условия не существовало вовсе.</w:t>
      </w:r>
    </w:p>
    <w:p w14:paraId="21986CC4" w14:textId="39981BEB" w:rsidR="00426899" w:rsidRDefault="00426899" w:rsidP="00F40267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C3A89">
        <w:rPr>
          <w:sz w:val="24"/>
          <w:szCs w:val="24"/>
        </w:rPr>
        <w:t>2</w:t>
      </w:r>
      <w:r>
        <w:rPr>
          <w:sz w:val="24"/>
          <w:szCs w:val="24"/>
        </w:rPr>
        <w:t xml:space="preserve">.5. </w:t>
      </w:r>
      <w:r w:rsidR="009F0371">
        <w:rPr>
          <w:sz w:val="24"/>
          <w:szCs w:val="24"/>
        </w:rPr>
        <w:t>С</w:t>
      </w:r>
      <w:r>
        <w:rPr>
          <w:sz w:val="24"/>
          <w:szCs w:val="24"/>
        </w:rPr>
        <w:t xml:space="preserve">оглашение заключено между </w:t>
      </w:r>
      <w:r w:rsidR="00C40189">
        <w:rPr>
          <w:sz w:val="24"/>
          <w:szCs w:val="24"/>
        </w:rPr>
        <w:t>Пользователем и Компанией в упрощенном порядке</w:t>
      </w:r>
      <w:r w:rsidR="00747722">
        <w:rPr>
          <w:sz w:val="24"/>
          <w:szCs w:val="24"/>
        </w:rPr>
        <w:t xml:space="preserve"> и считается заключенным в </w:t>
      </w:r>
      <w:r w:rsidR="00C40189">
        <w:rPr>
          <w:sz w:val="24"/>
          <w:szCs w:val="24"/>
        </w:rPr>
        <w:t>письменной форм</w:t>
      </w:r>
      <w:r w:rsidR="00747722">
        <w:rPr>
          <w:sz w:val="24"/>
          <w:szCs w:val="24"/>
        </w:rPr>
        <w:t>е</w:t>
      </w:r>
      <w:r w:rsidR="00C40189">
        <w:rPr>
          <w:sz w:val="24"/>
          <w:szCs w:val="24"/>
        </w:rPr>
        <w:t xml:space="preserve"> согласно п. 5 ст. </w:t>
      </w:r>
      <w:r w:rsidR="00EA6B7C">
        <w:rPr>
          <w:sz w:val="24"/>
          <w:szCs w:val="24"/>
        </w:rPr>
        <w:t>1286 Гражданского кодекса Российской Федерации.</w:t>
      </w:r>
    </w:p>
    <w:p w14:paraId="60588EE3" w14:textId="77777777" w:rsidR="005B2DA7" w:rsidRDefault="005B2DA7" w:rsidP="00F40267">
      <w:pPr>
        <w:widowControl w:val="0"/>
        <w:spacing w:after="100"/>
        <w:jc w:val="both"/>
        <w:rPr>
          <w:sz w:val="24"/>
          <w:szCs w:val="24"/>
        </w:rPr>
      </w:pPr>
    </w:p>
    <w:p w14:paraId="60588EE4" w14:textId="77777777" w:rsidR="005B2DA7" w:rsidRDefault="005B2DA7" w:rsidP="00F40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574800"/>
          <w:sz w:val="24"/>
          <w:szCs w:val="24"/>
        </w:rPr>
      </w:pPr>
    </w:p>
    <w:sectPr w:rsidR="005B2D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E9CFCD" w15:done="0"/>
  <w15:commentEx w15:paraId="599B5210" w15:done="0"/>
  <w15:commentEx w15:paraId="080BE887" w15:done="0"/>
  <w15:commentEx w15:paraId="3BD3CB46" w15:done="0"/>
  <w15:commentEx w15:paraId="233CFF6D" w15:done="0"/>
  <w15:commentEx w15:paraId="115793DC" w15:done="0"/>
  <w15:commentEx w15:paraId="1BB756AF" w15:done="0"/>
  <w15:commentEx w15:paraId="36B4E1B7" w15:done="0"/>
  <w15:commentEx w15:paraId="60588EE5" w15:done="0"/>
  <w15:commentEx w15:paraId="268DF9B3" w15:paraIdParent="60588EE5" w15:done="0"/>
  <w15:commentEx w15:paraId="57AC6D2C" w15:done="0"/>
  <w15:commentEx w15:paraId="0072C8DE" w15:done="0"/>
  <w15:commentEx w15:paraId="463186E9" w15:done="0"/>
  <w15:commentEx w15:paraId="71CCAF20" w15:done="0"/>
  <w15:commentEx w15:paraId="22570869" w15:done="0"/>
  <w15:commentEx w15:paraId="206726A9" w15:done="0"/>
  <w15:commentEx w15:paraId="339F2029" w15:done="0"/>
  <w15:commentEx w15:paraId="0FB5791B" w15:done="0"/>
  <w15:commentEx w15:paraId="2D4BC8D2" w15:done="0"/>
  <w15:commentEx w15:paraId="63AF2712" w15:done="0"/>
  <w15:commentEx w15:paraId="58477F52" w15:done="0"/>
  <w15:commentEx w15:paraId="435DA964" w15:done="0"/>
  <w15:commentEx w15:paraId="5275A62C" w15:done="0"/>
  <w15:commentEx w15:paraId="5CC11B38" w15:done="0"/>
  <w15:commentEx w15:paraId="30655560" w15:done="0"/>
  <w15:commentEx w15:paraId="60588EE6" w15:done="0"/>
  <w15:commentEx w15:paraId="60588EE7" w15:done="0"/>
  <w15:commentEx w15:paraId="61A2374A" w15:done="0"/>
  <w15:commentEx w15:paraId="48941AFE" w15:done="0"/>
  <w15:commentEx w15:paraId="168F9C36" w15:done="0"/>
  <w15:commentEx w15:paraId="60588EE8" w15:done="0"/>
  <w15:commentEx w15:paraId="63770894" w15:done="0"/>
  <w15:commentEx w15:paraId="19917549" w15:done="0"/>
  <w15:commentEx w15:paraId="115E577A" w15:done="0"/>
  <w15:commentEx w15:paraId="7BF94C5E" w15:done="0"/>
  <w15:commentEx w15:paraId="0EAEC1C8" w15:done="0"/>
  <w15:commentEx w15:paraId="7C875D64" w15:done="0"/>
  <w15:commentEx w15:paraId="48B454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77312" w16cex:dateUtc="2021-11-23T11:02:00Z"/>
  <w16cex:commentExtensible w16cex:durableId="2540ED33" w16cex:dateUtc="2021-11-18T12:18:00Z"/>
  <w16cex:commentExtensible w16cex:durableId="25477D27" w16cex:dateUtc="2021-11-23T11:45:00Z"/>
  <w16cex:commentExtensible w16cex:durableId="25477A20" w16cex:dateUtc="2021-11-23T11:33:00Z"/>
  <w16cex:commentExtensible w16cex:durableId="25477770" w16cex:dateUtc="2021-11-23T11:21:00Z"/>
  <w16cex:commentExtensible w16cex:durableId="25477A6B" w16cex:dateUtc="2021-11-23T11:34:00Z"/>
  <w16cex:commentExtensible w16cex:durableId="254780CD" w16cex:dateUtc="2021-11-23T12:01:00Z"/>
  <w16cex:commentExtensible w16cex:durableId="2545ECD5" w16cex:dateUtc="2021-11-22T07:17:00Z"/>
  <w16cex:commentExtensible w16cex:durableId="2540BEB9" w16cex:dateUtc="2021-11-08T15:46:00Z"/>
  <w16cex:commentExtensible w16cex:durableId="25461804" w16cex:dateUtc="2021-11-22T10:22:00Z"/>
  <w16cex:commentExtensible w16cex:durableId="2540EF68" w16cex:dateUtc="2021-11-18T12:27:00Z"/>
  <w16cex:commentExtensible w16cex:durableId="2540EFAE" w16cex:dateUtc="2021-11-18T12:28:00Z"/>
  <w16cex:commentExtensible w16cex:durableId="2547903B" w16cex:dateUtc="2021-11-23T13:07:00Z"/>
  <w16cex:commentExtensible w16cex:durableId="254790AF" w16cex:dateUtc="2021-11-23T13:09:00Z"/>
  <w16cex:commentExtensible w16cex:durableId="25462824" w16cex:dateUtc="2021-11-22T11:31:00Z"/>
  <w16cex:commentExtensible w16cex:durableId="2547A8E4" w16cex:dateUtc="2021-11-23T14:52:00Z"/>
  <w16cex:commentExtensible w16cex:durableId="2545F23F" w16cex:dateUtc="2021-11-22T07:41:00Z"/>
  <w16cex:commentExtensible w16cex:durableId="2547A819" w16cex:dateUtc="2021-11-23T14:49:00Z"/>
  <w16cex:commentExtensible w16cex:durableId="254618E5" w16cex:dateUtc="2021-11-22T10:25:00Z"/>
  <w16cex:commentExtensible w16cex:durableId="2547ABAB" w16cex:dateUtc="2021-11-23T15:04:00Z"/>
  <w16cex:commentExtensible w16cex:durableId="25460056" w16cex:dateUtc="2021-11-22T08:41:00Z"/>
  <w16cex:commentExtensible w16cex:durableId="2547AD53" w16cex:dateUtc="2021-11-23T15:11:00Z"/>
  <w16cex:commentExtensible w16cex:durableId="2547AE36" w16cex:dateUtc="2021-11-23T15:15:00Z"/>
  <w16cex:commentExtensible w16cex:durableId="25460381" w16cex:dateUtc="2021-11-22T08:54:00Z"/>
  <w16cex:commentExtensible w16cex:durableId="25460487" w16cex:dateUtc="2021-11-22T08:59:00Z"/>
  <w16cex:commentExtensible w16cex:durableId="2540BEBA" w16cex:dateUtc="2021-11-08T16:00:00Z"/>
  <w16cex:commentExtensible w16cex:durableId="2540BEBB" w16cex:dateUtc="2021-11-08T16:00:00Z"/>
  <w16cex:commentExtensible w16cex:durableId="2547B029" w16cex:dateUtc="2021-11-23T15:23:00Z"/>
  <w16cex:commentExtensible w16cex:durableId="25460658" w16cex:dateUtc="2021-11-22T09:06:00Z"/>
  <w16cex:commentExtensible w16cex:durableId="2546097F" w16cex:dateUtc="2021-11-22T09:20:00Z"/>
  <w16cex:commentExtensible w16cex:durableId="2540BEBC" w16cex:dateUtc="2021-11-08T16:08:00Z"/>
  <w16cex:commentExtensible w16cex:durableId="25461068" w16cex:dateUtc="2021-11-22T09:49:00Z"/>
  <w16cex:commentExtensible w16cex:durableId="2546110B" w16cex:dateUtc="2021-11-22T09:52:00Z"/>
  <w16cex:commentExtensible w16cex:durableId="2547B343" w16cex:dateUtc="2021-11-23T15:36:00Z"/>
  <w16cex:commentExtensible w16cex:durableId="254611A6" w16cex:dateUtc="2021-11-22T09:55:00Z"/>
  <w16cex:commentExtensible w16cex:durableId="254613C0" w16cex:dateUtc="2021-11-22T10:04:00Z"/>
  <w16cex:commentExtensible w16cex:durableId="254622F0" w16cex:dateUtc="2021-11-22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E9CFCD" w16cid:durableId="25477312"/>
  <w16cid:commentId w16cid:paraId="599B5210" w16cid:durableId="2540ED33"/>
  <w16cid:commentId w16cid:paraId="080BE887" w16cid:durableId="25477D27"/>
  <w16cid:commentId w16cid:paraId="3BD3CB46" w16cid:durableId="25477A20"/>
  <w16cid:commentId w16cid:paraId="233CFF6D" w16cid:durableId="25477770"/>
  <w16cid:commentId w16cid:paraId="115793DC" w16cid:durableId="25477A6B"/>
  <w16cid:commentId w16cid:paraId="1BB756AF" w16cid:durableId="254780CD"/>
  <w16cid:commentId w16cid:paraId="36B4E1B7" w16cid:durableId="2545ECD5"/>
  <w16cid:commentId w16cid:paraId="60588EE5" w16cid:durableId="2540BEB9"/>
  <w16cid:commentId w16cid:paraId="268DF9B3" w16cid:durableId="25461804"/>
  <w16cid:commentId w16cid:paraId="57AC6D2C" w16cid:durableId="2540EF68"/>
  <w16cid:commentId w16cid:paraId="0072C8DE" w16cid:durableId="2540EFAE"/>
  <w16cid:commentId w16cid:paraId="463186E9" w16cid:durableId="2547903B"/>
  <w16cid:commentId w16cid:paraId="71CCAF20" w16cid:durableId="254790AF"/>
  <w16cid:commentId w16cid:paraId="22570869" w16cid:durableId="25462824"/>
  <w16cid:commentId w16cid:paraId="206726A9" w16cid:durableId="2547A8E4"/>
  <w16cid:commentId w16cid:paraId="339F2029" w16cid:durableId="2545F23F"/>
  <w16cid:commentId w16cid:paraId="0FB5791B" w16cid:durableId="2547A819"/>
  <w16cid:commentId w16cid:paraId="2D4BC8D2" w16cid:durableId="254618E5"/>
  <w16cid:commentId w16cid:paraId="63AF2712" w16cid:durableId="2547ABAB"/>
  <w16cid:commentId w16cid:paraId="58477F52" w16cid:durableId="25460056"/>
  <w16cid:commentId w16cid:paraId="435DA964" w16cid:durableId="2547AD53"/>
  <w16cid:commentId w16cid:paraId="5275A62C" w16cid:durableId="2547AE36"/>
  <w16cid:commentId w16cid:paraId="5CC11B38" w16cid:durableId="25460381"/>
  <w16cid:commentId w16cid:paraId="30655560" w16cid:durableId="25460487"/>
  <w16cid:commentId w16cid:paraId="60588EE6" w16cid:durableId="2540BEBA"/>
  <w16cid:commentId w16cid:paraId="60588EE7" w16cid:durableId="2540BEBB"/>
  <w16cid:commentId w16cid:paraId="61A2374A" w16cid:durableId="2547B029"/>
  <w16cid:commentId w16cid:paraId="48941AFE" w16cid:durableId="25460658"/>
  <w16cid:commentId w16cid:paraId="168F9C36" w16cid:durableId="2546097F"/>
  <w16cid:commentId w16cid:paraId="60588EE8" w16cid:durableId="2540BEBC"/>
  <w16cid:commentId w16cid:paraId="63770894" w16cid:durableId="25461068"/>
  <w16cid:commentId w16cid:paraId="19917549" w16cid:durableId="2546110B"/>
  <w16cid:commentId w16cid:paraId="115E577A" w16cid:durableId="2547B343"/>
  <w16cid:commentId w16cid:paraId="7BF94C5E" w16cid:durableId="254611A6"/>
  <w16cid:commentId w16cid:paraId="0EAEC1C8" w16cid:durableId="254613C0"/>
  <w16cid:commentId w16cid:paraId="7C875D64" w16cid:durableId="2547BF80"/>
  <w16cid:commentId w16cid:paraId="48B45465" w16cid:durableId="254622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na Potsabei">
    <w15:presenceInfo w15:providerId="None" w15:userId="Marina Potsabei"/>
  </w15:person>
  <w15:person w15:author="Валерия Зибарева">
    <w15:presenceInfo w15:providerId="None" w15:userId="Валерия Зибар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ztDS1tDAztzA3MDZW0lEKTi0uzszPAykwrgUArJzi4CwAAAA="/>
  </w:docVars>
  <w:rsids>
    <w:rsidRoot w:val="005B2DA7"/>
    <w:rsid w:val="00001C37"/>
    <w:rsid w:val="000070D8"/>
    <w:rsid w:val="00011291"/>
    <w:rsid w:val="0001316F"/>
    <w:rsid w:val="00025553"/>
    <w:rsid w:val="000331F5"/>
    <w:rsid w:val="0004745B"/>
    <w:rsid w:val="00050819"/>
    <w:rsid w:val="00057F58"/>
    <w:rsid w:val="00067418"/>
    <w:rsid w:val="00067932"/>
    <w:rsid w:val="00067FE6"/>
    <w:rsid w:val="000715A2"/>
    <w:rsid w:val="00080ED0"/>
    <w:rsid w:val="0008379C"/>
    <w:rsid w:val="00090A41"/>
    <w:rsid w:val="000A6537"/>
    <w:rsid w:val="000B0978"/>
    <w:rsid w:val="000B2C2B"/>
    <w:rsid w:val="000B3249"/>
    <w:rsid w:val="000C0CB3"/>
    <w:rsid w:val="000C4796"/>
    <w:rsid w:val="000C6895"/>
    <w:rsid w:val="000D7779"/>
    <w:rsid w:val="000E1C68"/>
    <w:rsid w:val="000F6EBA"/>
    <w:rsid w:val="00105C7D"/>
    <w:rsid w:val="00106967"/>
    <w:rsid w:val="00115627"/>
    <w:rsid w:val="00121E2F"/>
    <w:rsid w:val="00123E3B"/>
    <w:rsid w:val="00124490"/>
    <w:rsid w:val="0013594A"/>
    <w:rsid w:val="00160147"/>
    <w:rsid w:val="00163028"/>
    <w:rsid w:val="00163764"/>
    <w:rsid w:val="00166A09"/>
    <w:rsid w:val="0017313B"/>
    <w:rsid w:val="001A271A"/>
    <w:rsid w:val="001A75C4"/>
    <w:rsid w:val="001B169B"/>
    <w:rsid w:val="001B22A7"/>
    <w:rsid w:val="001B2475"/>
    <w:rsid w:val="001B7E43"/>
    <w:rsid w:val="001D53F0"/>
    <w:rsid w:val="001E0B2A"/>
    <w:rsid w:val="001E53A2"/>
    <w:rsid w:val="001E53D2"/>
    <w:rsid w:val="001E619C"/>
    <w:rsid w:val="00201A8C"/>
    <w:rsid w:val="00205962"/>
    <w:rsid w:val="00217661"/>
    <w:rsid w:val="00252D76"/>
    <w:rsid w:val="00255E05"/>
    <w:rsid w:val="00266937"/>
    <w:rsid w:val="00267BD6"/>
    <w:rsid w:val="002771D8"/>
    <w:rsid w:val="00294B61"/>
    <w:rsid w:val="002A327C"/>
    <w:rsid w:val="002A3AC9"/>
    <w:rsid w:val="002B1F20"/>
    <w:rsid w:val="002C1FE4"/>
    <w:rsid w:val="002C4498"/>
    <w:rsid w:val="002D09E7"/>
    <w:rsid w:val="002E2203"/>
    <w:rsid w:val="002E5120"/>
    <w:rsid w:val="003016D2"/>
    <w:rsid w:val="003031FD"/>
    <w:rsid w:val="003038B9"/>
    <w:rsid w:val="00316C21"/>
    <w:rsid w:val="00320A21"/>
    <w:rsid w:val="00327E51"/>
    <w:rsid w:val="00330952"/>
    <w:rsid w:val="00332B90"/>
    <w:rsid w:val="00335023"/>
    <w:rsid w:val="00341941"/>
    <w:rsid w:val="003605FD"/>
    <w:rsid w:val="00366B58"/>
    <w:rsid w:val="00367835"/>
    <w:rsid w:val="00390372"/>
    <w:rsid w:val="003A1EA6"/>
    <w:rsid w:val="003D026F"/>
    <w:rsid w:val="003D0453"/>
    <w:rsid w:val="003D279F"/>
    <w:rsid w:val="003D2EBC"/>
    <w:rsid w:val="003D4EF1"/>
    <w:rsid w:val="003E19E2"/>
    <w:rsid w:val="003E2D59"/>
    <w:rsid w:val="003E528D"/>
    <w:rsid w:val="003E604E"/>
    <w:rsid w:val="003F7BBF"/>
    <w:rsid w:val="00414B16"/>
    <w:rsid w:val="00414EC8"/>
    <w:rsid w:val="00414F49"/>
    <w:rsid w:val="00422BB6"/>
    <w:rsid w:val="00424495"/>
    <w:rsid w:val="00426899"/>
    <w:rsid w:val="00432C8E"/>
    <w:rsid w:val="004338CA"/>
    <w:rsid w:val="00434EFD"/>
    <w:rsid w:val="00435942"/>
    <w:rsid w:val="0044351E"/>
    <w:rsid w:val="00455FE9"/>
    <w:rsid w:val="00463106"/>
    <w:rsid w:val="00466B77"/>
    <w:rsid w:val="0047245F"/>
    <w:rsid w:val="004731E3"/>
    <w:rsid w:val="00474525"/>
    <w:rsid w:val="004757E7"/>
    <w:rsid w:val="00481F12"/>
    <w:rsid w:val="004904FA"/>
    <w:rsid w:val="004B0117"/>
    <w:rsid w:val="004C44DB"/>
    <w:rsid w:val="004D0323"/>
    <w:rsid w:val="004D4129"/>
    <w:rsid w:val="004D6818"/>
    <w:rsid w:val="004E6D82"/>
    <w:rsid w:val="00512E4D"/>
    <w:rsid w:val="0051604E"/>
    <w:rsid w:val="00521C96"/>
    <w:rsid w:val="00530931"/>
    <w:rsid w:val="005315F8"/>
    <w:rsid w:val="005342F4"/>
    <w:rsid w:val="00542F51"/>
    <w:rsid w:val="00562270"/>
    <w:rsid w:val="00566AFD"/>
    <w:rsid w:val="00566F06"/>
    <w:rsid w:val="00567231"/>
    <w:rsid w:val="00571504"/>
    <w:rsid w:val="00593C48"/>
    <w:rsid w:val="00594E6D"/>
    <w:rsid w:val="005B2CDA"/>
    <w:rsid w:val="005B2DA7"/>
    <w:rsid w:val="005B69AC"/>
    <w:rsid w:val="005C025D"/>
    <w:rsid w:val="005C07B5"/>
    <w:rsid w:val="005C78BB"/>
    <w:rsid w:val="005D205C"/>
    <w:rsid w:val="00602C20"/>
    <w:rsid w:val="00607085"/>
    <w:rsid w:val="0062420B"/>
    <w:rsid w:val="00634179"/>
    <w:rsid w:val="006403B7"/>
    <w:rsid w:val="006416F8"/>
    <w:rsid w:val="00641E2A"/>
    <w:rsid w:val="00644965"/>
    <w:rsid w:val="00650354"/>
    <w:rsid w:val="00663BAF"/>
    <w:rsid w:val="0067172E"/>
    <w:rsid w:val="00674B81"/>
    <w:rsid w:val="0069346D"/>
    <w:rsid w:val="00695798"/>
    <w:rsid w:val="006A6209"/>
    <w:rsid w:val="006B3493"/>
    <w:rsid w:val="006B7B4C"/>
    <w:rsid w:val="006C55A6"/>
    <w:rsid w:val="006D4D45"/>
    <w:rsid w:val="006E3066"/>
    <w:rsid w:val="006F4697"/>
    <w:rsid w:val="006F7B3F"/>
    <w:rsid w:val="00700795"/>
    <w:rsid w:val="0070392B"/>
    <w:rsid w:val="00714BF8"/>
    <w:rsid w:val="007214E9"/>
    <w:rsid w:val="00747722"/>
    <w:rsid w:val="00747B78"/>
    <w:rsid w:val="00752018"/>
    <w:rsid w:val="00752722"/>
    <w:rsid w:val="00761100"/>
    <w:rsid w:val="00763C02"/>
    <w:rsid w:val="00784C1B"/>
    <w:rsid w:val="00787509"/>
    <w:rsid w:val="007A49B8"/>
    <w:rsid w:val="007A6FE6"/>
    <w:rsid w:val="007A7284"/>
    <w:rsid w:val="007B121D"/>
    <w:rsid w:val="007B4730"/>
    <w:rsid w:val="007C7B32"/>
    <w:rsid w:val="007D32FE"/>
    <w:rsid w:val="007D3677"/>
    <w:rsid w:val="007D6FB8"/>
    <w:rsid w:val="007E21F9"/>
    <w:rsid w:val="007F1689"/>
    <w:rsid w:val="007F321D"/>
    <w:rsid w:val="007F7152"/>
    <w:rsid w:val="007F76B4"/>
    <w:rsid w:val="00801E73"/>
    <w:rsid w:val="00803A5F"/>
    <w:rsid w:val="00806234"/>
    <w:rsid w:val="00810401"/>
    <w:rsid w:val="00810E10"/>
    <w:rsid w:val="008539AD"/>
    <w:rsid w:val="008702EE"/>
    <w:rsid w:val="00876F1A"/>
    <w:rsid w:val="00881514"/>
    <w:rsid w:val="00887F47"/>
    <w:rsid w:val="008952FD"/>
    <w:rsid w:val="008A6CCE"/>
    <w:rsid w:val="008B01B3"/>
    <w:rsid w:val="008B2A04"/>
    <w:rsid w:val="008C17A5"/>
    <w:rsid w:val="008C1938"/>
    <w:rsid w:val="008C2E3D"/>
    <w:rsid w:val="008D2D66"/>
    <w:rsid w:val="008D7BEE"/>
    <w:rsid w:val="008E7DFE"/>
    <w:rsid w:val="008F36D1"/>
    <w:rsid w:val="00900042"/>
    <w:rsid w:val="0091724F"/>
    <w:rsid w:val="009354EA"/>
    <w:rsid w:val="00942726"/>
    <w:rsid w:val="00947119"/>
    <w:rsid w:val="009671EC"/>
    <w:rsid w:val="0098020D"/>
    <w:rsid w:val="00980571"/>
    <w:rsid w:val="00987BD6"/>
    <w:rsid w:val="0099518A"/>
    <w:rsid w:val="00997A44"/>
    <w:rsid w:val="009A0F8F"/>
    <w:rsid w:val="009B0A56"/>
    <w:rsid w:val="009C38B0"/>
    <w:rsid w:val="009C75F0"/>
    <w:rsid w:val="009E0334"/>
    <w:rsid w:val="009F0371"/>
    <w:rsid w:val="009F5541"/>
    <w:rsid w:val="00A00EFF"/>
    <w:rsid w:val="00A012B7"/>
    <w:rsid w:val="00A06A83"/>
    <w:rsid w:val="00A1166A"/>
    <w:rsid w:val="00A15F5D"/>
    <w:rsid w:val="00A211FE"/>
    <w:rsid w:val="00A41C80"/>
    <w:rsid w:val="00A457D2"/>
    <w:rsid w:val="00A56210"/>
    <w:rsid w:val="00A57492"/>
    <w:rsid w:val="00A654F2"/>
    <w:rsid w:val="00A673C2"/>
    <w:rsid w:val="00A67A4E"/>
    <w:rsid w:val="00A7202B"/>
    <w:rsid w:val="00A93654"/>
    <w:rsid w:val="00A95E65"/>
    <w:rsid w:val="00A96965"/>
    <w:rsid w:val="00AA05DD"/>
    <w:rsid w:val="00AA0AF6"/>
    <w:rsid w:val="00AA239D"/>
    <w:rsid w:val="00AA2CAB"/>
    <w:rsid w:val="00AC3A89"/>
    <w:rsid w:val="00AD470D"/>
    <w:rsid w:val="00AE1084"/>
    <w:rsid w:val="00B21A7B"/>
    <w:rsid w:val="00B27B69"/>
    <w:rsid w:val="00B324D4"/>
    <w:rsid w:val="00B35C32"/>
    <w:rsid w:val="00B36EBB"/>
    <w:rsid w:val="00B54039"/>
    <w:rsid w:val="00B56699"/>
    <w:rsid w:val="00B61E94"/>
    <w:rsid w:val="00B67F43"/>
    <w:rsid w:val="00B82B74"/>
    <w:rsid w:val="00B8382C"/>
    <w:rsid w:val="00B875E6"/>
    <w:rsid w:val="00BA2489"/>
    <w:rsid w:val="00BB654F"/>
    <w:rsid w:val="00BC3036"/>
    <w:rsid w:val="00BC4E99"/>
    <w:rsid w:val="00BD4B61"/>
    <w:rsid w:val="00BD7156"/>
    <w:rsid w:val="00BE0531"/>
    <w:rsid w:val="00BF0A64"/>
    <w:rsid w:val="00BF1940"/>
    <w:rsid w:val="00C12E8C"/>
    <w:rsid w:val="00C143A4"/>
    <w:rsid w:val="00C22ECA"/>
    <w:rsid w:val="00C26213"/>
    <w:rsid w:val="00C40189"/>
    <w:rsid w:val="00C544A0"/>
    <w:rsid w:val="00C70556"/>
    <w:rsid w:val="00C7331A"/>
    <w:rsid w:val="00C73C60"/>
    <w:rsid w:val="00C74772"/>
    <w:rsid w:val="00C83AC4"/>
    <w:rsid w:val="00C8493C"/>
    <w:rsid w:val="00CA6306"/>
    <w:rsid w:val="00CB3802"/>
    <w:rsid w:val="00CD097D"/>
    <w:rsid w:val="00CD28F4"/>
    <w:rsid w:val="00CD50B4"/>
    <w:rsid w:val="00CE2E7E"/>
    <w:rsid w:val="00CF60FC"/>
    <w:rsid w:val="00D01F5C"/>
    <w:rsid w:val="00D1510E"/>
    <w:rsid w:val="00D179FB"/>
    <w:rsid w:val="00D37625"/>
    <w:rsid w:val="00D54D5F"/>
    <w:rsid w:val="00D55745"/>
    <w:rsid w:val="00D67FE2"/>
    <w:rsid w:val="00D72008"/>
    <w:rsid w:val="00D7238F"/>
    <w:rsid w:val="00D7358F"/>
    <w:rsid w:val="00D91836"/>
    <w:rsid w:val="00DA161A"/>
    <w:rsid w:val="00DA4E78"/>
    <w:rsid w:val="00DA56BC"/>
    <w:rsid w:val="00DB0740"/>
    <w:rsid w:val="00DB679B"/>
    <w:rsid w:val="00DC13A9"/>
    <w:rsid w:val="00DC1D37"/>
    <w:rsid w:val="00DC7D08"/>
    <w:rsid w:val="00DD1EE5"/>
    <w:rsid w:val="00DD7CEF"/>
    <w:rsid w:val="00DE1ECA"/>
    <w:rsid w:val="00DE6E0E"/>
    <w:rsid w:val="00E079E0"/>
    <w:rsid w:val="00E23756"/>
    <w:rsid w:val="00E276C1"/>
    <w:rsid w:val="00E3210D"/>
    <w:rsid w:val="00E3516D"/>
    <w:rsid w:val="00E54965"/>
    <w:rsid w:val="00E54CA9"/>
    <w:rsid w:val="00E57C48"/>
    <w:rsid w:val="00E60458"/>
    <w:rsid w:val="00E629E8"/>
    <w:rsid w:val="00E86B03"/>
    <w:rsid w:val="00E87919"/>
    <w:rsid w:val="00EA114D"/>
    <w:rsid w:val="00EA6B7C"/>
    <w:rsid w:val="00EB1A80"/>
    <w:rsid w:val="00EB3218"/>
    <w:rsid w:val="00F0711B"/>
    <w:rsid w:val="00F14DD0"/>
    <w:rsid w:val="00F30B00"/>
    <w:rsid w:val="00F367DE"/>
    <w:rsid w:val="00F40267"/>
    <w:rsid w:val="00F5032A"/>
    <w:rsid w:val="00F6262A"/>
    <w:rsid w:val="00F63101"/>
    <w:rsid w:val="00F713DA"/>
    <w:rsid w:val="00F73C04"/>
    <w:rsid w:val="00F76FFA"/>
    <w:rsid w:val="00F83471"/>
    <w:rsid w:val="00F9079F"/>
    <w:rsid w:val="00FA345D"/>
    <w:rsid w:val="00FA54D0"/>
    <w:rsid w:val="00FB1A04"/>
    <w:rsid w:val="00FB7C4B"/>
    <w:rsid w:val="00FC0BB4"/>
    <w:rsid w:val="00FC16E1"/>
    <w:rsid w:val="00FC279B"/>
    <w:rsid w:val="00FC54FC"/>
    <w:rsid w:val="00FC5FDC"/>
    <w:rsid w:val="00FD22D2"/>
    <w:rsid w:val="00FD3599"/>
    <w:rsid w:val="00FE3168"/>
    <w:rsid w:val="00FE644E"/>
    <w:rsid w:val="00FF1BB2"/>
    <w:rsid w:val="00FF302D"/>
    <w:rsid w:val="00FF4D90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8E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Revision"/>
    <w:hidden/>
    <w:uiPriority w:val="99"/>
    <w:semiHidden/>
    <w:rsid w:val="008D2D66"/>
    <w:pPr>
      <w:spacing w:line="240" w:lineRule="auto"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8C17A5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8C17A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28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D28F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Revision"/>
    <w:hidden/>
    <w:uiPriority w:val="99"/>
    <w:semiHidden/>
    <w:rsid w:val="008D2D66"/>
    <w:pPr>
      <w:spacing w:line="240" w:lineRule="auto"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8C17A5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8C17A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28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D2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8/08/relationships/commentsExtensible" Target="commentsExtensi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2B8B5B8F.dotm</Template>
  <TotalTime>1</TotalTime>
  <Pages>13</Pages>
  <Words>3795</Words>
  <Characters>21634</Characters>
  <Application>Microsoft Office Word</Application>
  <DocSecurity>4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Potsabei</dc:creator>
  <cp:lastModifiedBy>Иванова Мария Александровна</cp:lastModifiedBy>
  <cp:revision>2</cp:revision>
  <dcterms:created xsi:type="dcterms:W3CDTF">2021-12-30T11:49:00Z</dcterms:created>
  <dcterms:modified xsi:type="dcterms:W3CDTF">2021-12-30T11:49:00Z</dcterms:modified>
</cp:coreProperties>
</file>